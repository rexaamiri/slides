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B40E3" w14:textId="77777777" w:rsidR="00F541A4" w:rsidRPr="00836255" w:rsidRDefault="00F541A4" w:rsidP="009225BD">
      <w:pPr>
        <w:ind w:firstLine="0"/>
        <w:jc w:val="left"/>
      </w:pPr>
      <w:r w:rsidRPr="009225BD">
        <w:rPr>
          <w:b/>
          <w:bCs/>
          <w:sz w:val="28"/>
          <w:szCs w:val="24"/>
        </w:rPr>
        <w:t>TITLE</w:t>
      </w:r>
      <w:r w:rsidR="009225BD">
        <w:rPr>
          <w:b/>
          <w:bCs/>
          <w:sz w:val="28"/>
          <w:szCs w:val="24"/>
        </w:rPr>
        <w:br/>
      </w:r>
      <w:commentRangeStart w:id="0"/>
      <w:commentRangeStart w:id="1"/>
      <w:r w:rsidRPr="009225BD">
        <w:rPr>
          <w:sz w:val="28"/>
          <w:szCs w:val="24"/>
        </w:rPr>
        <w:t>Public health interventions on non-communicable diseases in Malaysia: A systematic review</w:t>
      </w:r>
      <w:r w:rsidRPr="00836255">
        <w:br/>
      </w:r>
      <w:commentRangeEnd w:id="0"/>
      <w:r w:rsidR="003A6B32">
        <w:rPr>
          <w:rStyle w:val="CommentReference"/>
        </w:rPr>
        <w:commentReference w:id="0"/>
      </w:r>
      <w:commentRangeEnd w:id="1"/>
      <w:r w:rsidR="002E6188">
        <w:rPr>
          <w:rStyle w:val="CommentReference"/>
        </w:rPr>
        <w:commentReference w:id="1"/>
      </w:r>
    </w:p>
    <w:p w14:paraId="06452EA4" w14:textId="77777777" w:rsidR="00F541A4" w:rsidRDefault="00F541A4" w:rsidP="00E507E4">
      <w:pPr>
        <w:ind w:firstLine="0"/>
        <w:jc w:val="left"/>
        <w:rPr>
          <w:b/>
          <w:bCs/>
        </w:rPr>
      </w:pPr>
      <w:r w:rsidRPr="00E507E4">
        <w:rPr>
          <w:b/>
          <w:bCs/>
        </w:rPr>
        <w:t>AUTHORS</w:t>
      </w:r>
    </w:p>
    <w:p w14:paraId="271B0BE4" w14:textId="77777777" w:rsidR="00F541A4" w:rsidRPr="00836255" w:rsidRDefault="00F541A4" w:rsidP="00E507E4">
      <w:pPr>
        <w:ind w:firstLine="0"/>
        <w:jc w:val="left"/>
      </w:pPr>
      <w:r w:rsidRPr="00E507E4">
        <w:t>Mohammadreza Amiri</w:t>
      </w:r>
      <w:r w:rsidRPr="00836255">
        <w:br/>
      </w:r>
      <w:r w:rsidRPr="00E507E4">
        <w:rPr>
          <w:rFonts w:ascii="Courier New" w:hAnsi="Courier New" w:cs="Courier New"/>
        </w:rPr>
        <w:t>Email:</w:t>
      </w:r>
      <w:r w:rsidRPr="00836255">
        <w:t xml:space="preserve"> </w:t>
      </w:r>
      <w:hyperlink r:id="rId8" w:history="1">
        <w:r w:rsidRPr="00E507E4">
          <w:rPr>
            <w:rStyle w:val="Hyperlink"/>
            <w:rFonts w:ascii="Courier New" w:hAnsi="Courier New" w:cs="Courier New"/>
            <w:szCs w:val="24"/>
          </w:rPr>
          <w:t>mreza@um.edu.my</w:t>
        </w:r>
      </w:hyperlink>
    </w:p>
    <w:p w14:paraId="53A3FA26" w14:textId="77777777" w:rsidR="00F541A4" w:rsidRDefault="00F541A4" w:rsidP="00E507E4">
      <w:pPr>
        <w:ind w:firstLine="0"/>
        <w:jc w:val="left"/>
        <w:rPr>
          <w:rStyle w:val="Hyperlink"/>
          <w:rFonts w:ascii="Courier New" w:hAnsi="Courier New" w:cs="Courier New"/>
          <w:szCs w:val="24"/>
        </w:rPr>
      </w:pPr>
      <w:r w:rsidRPr="00836255">
        <w:t>Tin Tin Su</w:t>
      </w:r>
      <w:r w:rsidRPr="00836255">
        <w:br/>
      </w:r>
      <w:r w:rsidRPr="00E507E4">
        <w:rPr>
          <w:rFonts w:ascii="Courier New" w:hAnsi="Courier New" w:cs="Courier New"/>
        </w:rPr>
        <w:t>Email:</w:t>
      </w:r>
      <w:r w:rsidRPr="00836255">
        <w:t xml:space="preserve"> </w:t>
      </w:r>
      <w:hyperlink r:id="rId9" w:history="1">
        <w:r w:rsidRPr="00E507E4">
          <w:rPr>
            <w:rStyle w:val="Hyperlink"/>
            <w:rFonts w:ascii="Courier New" w:hAnsi="Courier New" w:cs="Courier New"/>
            <w:szCs w:val="24"/>
          </w:rPr>
          <w:t>tstin@ummc.edu.my</w:t>
        </w:r>
      </w:hyperlink>
    </w:p>
    <w:p w14:paraId="5E9B3EEA" w14:textId="77777777" w:rsidR="002E6188" w:rsidRDefault="002E6188" w:rsidP="002E6188">
      <w:pPr>
        <w:ind w:firstLine="0"/>
        <w:jc w:val="left"/>
        <w:rPr>
          <w:b/>
          <w:bCs/>
        </w:rPr>
      </w:pPr>
      <w:r>
        <w:rPr>
          <w:b/>
          <w:bCs/>
        </w:rPr>
        <w:t>Kathy Hosig</w:t>
      </w:r>
    </w:p>
    <w:p w14:paraId="04C98B4D" w14:textId="77777777" w:rsidR="002E6188" w:rsidRPr="00FD1675" w:rsidRDefault="002E6188" w:rsidP="002E6188">
      <w:pPr>
        <w:ind w:firstLine="0"/>
        <w:jc w:val="left"/>
        <w:rPr>
          <w:rFonts w:ascii="Courier New" w:hAnsi="Courier New" w:cs="Courier New"/>
        </w:rPr>
      </w:pPr>
      <w:r w:rsidRPr="00FD1675">
        <w:rPr>
          <w:rFonts w:ascii="Courier New" w:hAnsi="Courier New" w:cs="Courier New"/>
        </w:rPr>
        <w:t>Email: khosig@vt.edu</w:t>
      </w:r>
    </w:p>
    <w:p w14:paraId="54C07937" w14:textId="77777777" w:rsidR="002E0FFF" w:rsidRPr="00836255" w:rsidRDefault="002E0FFF" w:rsidP="00E507E4">
      <w:pPr>
        <w:ind w:firstLine="0"/>
        <w:jc w:val="left"/>
      </w:pPr>
    </w:p>
    <w:p w14:paraId="76F72505" w14:textId="77777777" w:rsidR="00F541A4" w:rsidRPr="00F541A4" w:rsidRDefault="00F541A4" w:rsidP="002E0FFF">
      <w:pPr>
        <w:ind w:firstLine="0"/>
      </w:pPr>
      <w:r>
        <w:br w:type="page"/>
      </w:r>
    </w:p>
    <w:p w14:paraId="02541C31" w14:textId="77777777" w:rsidR="00FB4179" w:rsidRDefault="00FB4179" w:rsidP="009D066C">
      <w:pPr>
        <w:pStyle w:val="Heading1"/>
        <w:numPr>
          <w:ilvl w:val="0"/>
          <w:numId w:val="0"/>
        </w:numPr>
      </w:pPr>
      <w:commentRangeStart w:id="2"/>
      <w:r>
        <w:lastRenderedPageBreak/>
        <w:t>ABSTRACT</w:t>
      </w:r>
      <w:commentRangeEnd w:id="2"/>
      <w:r w:rsidR="003A6B32">
        <w:rPr>
          <w:rStyle w:val="CommentReference"/>
          <w:rFonts w:ascii="Times New Roman" w:eastAsiaTheme="minorHAnsi" w:hAnsi="Times New Roman" w:cstheme="minorBidi"/>
          <w:b w:val="0"/>
        </w:rPr>
        <w:commentReference w:id="2"/>
      </w:r>
    </w:p>
    <w:p w14:paraId="6FCA4283" w14:textId="77777777" w:rsidR="00813282" w:rsidRDefault="00466766" w:rsidP="00F93886">
      <w:r>
        <w:rPr>
          <w:b/>
          <w:bCs/>
        </w:rPr>
        <w:t xml:space="preserve">Background. </w:t>
      </w:r>
      <w:r>
        <w:t>The burden</w:t>
      </w:r>
      <w:r w:rsidR="00813282">
        <w:t xml:space="preserve"> of non-communicable disease (NCD) is increasing in developing countries. The economic development of Malaysia is accompanied by a dramatic increment in NCD related mortality and morbidity in the recent decades. </w:t>
      </w:r>
    </w:p>
    <w:p w14:paraId="3D669D12" w14:textId="77777777" w:rsidR="00813282" w:rsidRDefault="00813282" w:rsidP="00F93886">
      <w:r>
        <w:rPr>
          <w:b/>
          <w:bCs/>
        </w:rPr>
        <w:t xml:space="preserve">Objective. </w:t>
      </w:r>
      <w:r>
        <w:t>The aim of this study was to review the interventional studies targeting the general public health to reduce the problem</w:t>
      </w:r>
      <w:r w:rsidR="00AA3CEE">
        <w:t xml:space="preserve"> in Malaysia</w:t>
      </w:r>
      <w:r>
        <w:t>.</w:t>
      </w:r>
    </w:p>
    <w:p w14:paraId="24A4814D" w14:textId="77777777" w:rsidR="00466766" w:rsidRPr="00BC29CC" w:rsidRDefault="00466766" w:rsidP="00F93886">
      <w:r>
        <w:rPr>
          <w:b/>
          <w:bCs/>
        </w:rPr>
        <w:t>Methods.</w:t>
      </w:r>
      <w:r w:rsidR="00BC29CC">
        <w:rPr>
          <w:b/>
          <w:bCs/>
        </w:rPr>
        <w:t xml:space="preserve"> </w:t>
      </w:r>
      <w:r w:rsidR="00BC29CC">
        <w:t xml:space="preserve">Selected studies for this research obtained through a systematic database search. The main searched databases were PubMed, Embase, and ScienceDirect. Database searches resulted in 809 studies from which 14 satisfied the inclusion criteria and quality assessment. </w:t>
      </w:r>
      <w:r w:rsidR="007C4D83">
        <w:t>Included articles were published since January 2000 until May 2015.</w:t>
      </w:r>
    </w:p>
    <w:p w14:paraId="56011E92" w14:textId="77777777" w:rsidR="007C4D83" w:rsidRPr="007C4D83" w:rsidRDefault="00466766" w:rsidP="00F93886">
      <w:commentRangeStart w:id="3"/>
      <w:r>
        <w:rPr>
          <w:b/>
          <w:bCs/>
        </w:rPr>
        <w:t>Results.</w:t>
      </w:r>
      <w:r w:rsidR="007C4D83">
        <w:rPr>
          <w:b/>
          <w:bCs/>
        </w:rPr>
        <w:t xml:space="preserve"> </w:t>
      </w:r>
      <w:r w:rsidR="007C4D83">
        <w:t xml:space="preserve">In Malaysia, interventional studies have targeted various proxies to tackle NCDs including dietary habits improvements, physical activity encouragements, educational efforts to increase awareness, etc. </w:t>
      </w:r>
      <w:r w:rsidR="00870B96">
        <w:t xml:space="preserve">To reduce diabetes </w:t>
      </w:r>
      <w:r w:rsidR="00870B96">
        <w:sym w:font="Wingdings" w:char="F0E0"/>
      </w:r>
      <w:r w:rsidR="00870B96">
        <w:t xml:space="preserve"> . HPT </w:t>
      </w:r>
      <w:r w:rsidR="00870B96">
        <w:sym w:font="Wingdings" w:char="F0E0"/>
      </w:r>
      <w:r w:rsidR="00870B96">
        <w:t xml:space="preserve"> . CHOL </w:t>
      </w:r>
      <w:r w:rsidR="00870B96">
        <w:sym w:font="Wingdings" w:char="F0E0"/>
      </w:r>
      <w:r w:rsidR="00870B96">
        <w:t xml:space="preserve"> . OBE </w:t>
      </w:r>
      <w:r w:rsidR="00870B96">
        <w:sym w:font="Wingdings" w:char="F0E0"/>
      </w:r>
      <w:r w:rsidR="00870B96">
        <w:t xml:space="preserve"> .</w:t>
      </w:r>
      <w:commentRangeEnd w:id="3"/>
      <w:r w:rsidR="003A6B32">
        <w:rPr>
          <w:rStyle w:val="CommentReference"/>
        </w:rPr>
        <w:commentReference w:id="3"/>
      </w:r>
    </w:p>
    <w:p w14:paraId="03FE9857" w14:textId="77777777" w:rsidR="00FB4179" w:rsidRDefault="00466766" w:rsidP="00F93886">
      <w:pPr>
        <w:rPr>
          <w:rFonts w:asciiTheme="majorBidi" w:eastAsiaTheme="majorEastAsia" w:hAnsiTheme="majorBidi" w:cstheme="majorBidi"/>
          <w:sz w:val="28"/>
          <w:szCs w:val="32"/>
        </w:rPr>
      </w:pPr>
      <w:commentRangeStart w:id="4"/>
      <w:r>
        <w:rPr>
          <w:b/>
          <w:bCs/>
        </w:rPr>
        <w:t>Conclusion.</w:t>
      </w:r>
      <w:r w:rsidR="00870B96">
        <w:rPr>
          <w:b/>
          <w:bCs/>
        </w:rPr>
        <w:t xml:space="preserve"> </w:t>
      </w:r>
      <w:r w:rsidR="00870B96">
        <w:t>Increasing awareness and knowledge of dietary intakes, encouragements to increase physical activity, self-monitoring of glucose have great influence in reducing NCDs in Malaysia.</w:t>
      </w:r>
      <w:commentRangeEnd w:id="4"/>
      <w:r w:rsidR="003A6B32">
        <w:rPr>
          <w:rStyle w:val="CommentReference"/>
        </w:rPr>
        <w:commentReference w:id="4"/>
      </w:r>
      <w:r w:rsidR="00FB4179">
        <w:br w:type="page"/>
      </w:r>
    </w:p>
    <w:p w14:paraId="5926F827" w14:textId="77777777" w:rsidR="00FB4179" w:rsidRDefault="00FB4179" w:rsidP="009D066C">
      <w:pPr>
        <w:pStyle w:val="Heading1"/>
      </w:pPr>
      <w:commentRangeStart w:id="5"/>
      <w:r>
        <w:lastRenderedPageBreak/>
        <w:t>INTRODUCTION</w:t>
      </w:r>
      <w:commentRangeEnd w:id="5"/>
      <w:r w:rsidR="003A6B32">
        <w:rPr>
          <w:rStyle w:val="CommentReference"/>
          <w:rFonts w:ascii="Times New Roman" w:eastAsiaTheme="minorHAnsi" w:hAnsi="Times New Roman" w:cstheme="minorBidi"/>
          <w:b w:val="0"/>
        </w:rPr>
        <w:commentReference w:id="5"/>
      </w:r>
    </w:p>
    <w:p w14:paraId="470AD300" w14:textId="77777777" w:rsidR="00593DD8" w:rsidRDefault="0065562E" w:rsidP="009D066C">
      <w:r>
        <w:t xml:space="preserve">Non-communicable diseases (NCDs) are the number one cause of mortality and morbidities worldwide of which 80% occurred in low- and middle-income nations </w:t>
      </w:r>
      <w:r>
        <w:fldChar w:fldCharType="begin"/>
      </w:r>
      <w:r w:rsidR="009D066C">
        <w:instrText xml:space="preserve"> ADDIN EN.CITE &lt;EndNote&gt;&lt;Cite&gt;&lt;Author&gt;World Health Organization&lt;/Author&gt;&lt;Year&gt;2010&lt;/Year&gt;&lt;RecNum&gt;29310&lt;/RecNum&gt;&lt;DisplayText&gt;&lt;style face="superscript"&gt;1&lt;/style&gt;&lt;/DisplayText&gt;&lt;record&gt;&lt;rec-number&gt;29310&lt;/rec-number&gt;&lt;foreign-keys&gt;&lt;key app="EN" db-id="pedsfxdvf5es9gee09r5955pd2at00r9a90x" timestamp="1433921449"&gt;29310&lt;/key&gt;&lt;/foreign-keys&gt;&lt;ref-type name="Web Page"&gt;12&lt;/ref-type&gt;&lt;contributors&gt;&lt;authors&gt;&lt;author&gt;World Health Organization,&lt;/author&gt;&lt;/authors&gt;&lt;/contributors&gt;&lt;titles&gt;&lt;title&gt;Global status report on non-communicable diseases&lt;/title&gt;&lt;/titles&gt;&lt;number&gt;01.10.2014&lt;/number&gt;&lt;dates&gt;&lt;year&gt;2010&lt;/year&gt;&lt;/dates&gt;&lt;pub-location&gt;Geneva&lt;/pub-location&gt;&lt;publisher&gt;World Health Organization&lt;/publisher&gt;&lt;urls&gt;&lt;related-urls&gt;&lt;url&gt;www.who.int/nmh/publications/ncd_report_full_en.pdf&lt;/url&gt;&lt;/related-urls&gt;&lt;/urls&gt;&lt;custom1&gt;www.who.int/nmh/publications/ncd_report_full_en.pdf01.07.2014&lt;/custom1&gt;&lt;access-date&gt;01.07.2014&lt;/access-date&gt;&lt;/record&gt;&lt;/Cite&gt;&lt;/EndNote&gt;</w:instrText>
      </w:r>
      <w:r>
        <w:fldChar w:fldCharType="separate"/>
      </w:r>
      <w:r w:rsidR="009D066C" w:rsidRPr="009D066C">
        <w:rPr>
          <w:noProof/>
          <w:vertAlign w:val="superscript"/>
        </w:rPr>
        <w:t>1</w:t>
      </w:r>
      <w:r>
        <w:fldChar w:fldCharType="end"/>
      </w:r>
      <w:r>
        <w:t xml:space="preserve">. However, these horrifying rates can be averted by proper interventional policies </w:t>
      </w:r>
      <w:r>
        <w:fldChar w:fldCharType="begin"/>
      </w:r>
      <w:r w:rsidR="009D066C">
        <w:instrText xml:space="preserve"> ADDIN EN.CITE &lt;EndNote&gt;&lt;Cite&gt;&lt;Author&gt;World Health Organization&lt;/Author&gt;&lt;Year&gt;2009&lt;/Year&gt;&lt;RecNum&gt;29373&lt;/RecNum&gt;&lt;DisplayText&gt;&lt;style face="superscript"&gt;1,2&lt;/style&gt;&lt;/DisplayText&gt;&lt;record&gt;&lt;rec-number&gt;29373&lt;/rec-number&gt;&lt;foreign-keys&gt;&lt;key app="EN" db-id="pedsfxdvf5es9gee09r5955pd2at00r9a90x" timestamp="1433921450"&gt;29373&lt;/key&gt;&lt;/foreign-keys&gt;&lt;ref-type name="Web Page"&gt;12&lt;/ref-type&gt;&lt;contributors&gt;&lt;authors&gt;&lt;author&gt;World Health Organization,&lt;/author&gt;&lt;/authors&gt;&lt;/contributors&gt;&lt;titles&gt;&lt;title&gt;2008-2013 Action plan for the global strategy for the prevention and control of noncommunicable diseases&lt;/title&gt;&lt;/titles&gt;&lt;number&gt;01.10.2014&lt;/number&gt;&lt;dates&gt;&lt;year&gt;2009&lt;/year&gt;&lt;/dates&gt;&lt;pub-location&gt;Geneva&lt;/pub-location&gt;&lt;publisher&gt;World Health Organization&lt;/publisher&gt;&lt;urls&gt;&lt;related-urls&gt;&lt;url&gt;http://www.who.int/nmh/publications/9789241597418/en/&lt;/url&gt;&lt;/related-urls&gt;&lt;/urls&gt;&lt;access-date&gt;01.10.2014&lt;/access-date&gt;&lt;/record&gt;&lt;/Cite&gt;&lt;Cite&gt;&lt;Author&gt;World Health Organization&lt;/Author&gt;&lt;Year&gt;2010&lt;/Year&gt;&lt;RecNum&gt;29310&lt;/RecNum&gt;&lt;record&gt;&lt;rec-number&gt;29310&lt;/rec-number&gt;&lt;foreign-keys&gt;&lt;key app="EN" db-id="pedsfxdvf5es9gee09r5955pd2at00r9a90x" timestamp="1433921449"&gt;29310&lt;/key&gt;&lt;/foreign-keys&gt;&lt;ref-type name="Web Page"&gt;12&lt;/ref-type&gt;&lt;contributors&gt;&lt;authors&gt;&lt;author&gt;World Health Organization,&lt;/author&gt;&lt;/authors&gt;&lt;/contributors&gt;&lt;titles&gt;&lt;title&gt;Global status report on non-communicable diseases&lt;/title&gt;&lt;/titles&gt;&lt;number&gt;01.10.2014&lt;/number&gt;&lt;dates&gt;&lt;year&gt;2010&lt;/year&gt;&lt;/dates&gt;&lt;pub-location&gt;Geneva&lt;/pub-location&gt;&lt;publisher&gt;World Health Organization&lt;/publisher&gt;&lt;urls&gt;&lt;related-urls&gt;&lt;url&gt;www.who.int/nmh/publications/ncd_report_full_en.pdf&lt;/url&gt;&lt;/related-urls&gt;&lt;/urls&gt;&lt;custom1&gt;www.who.int/nmh/publications/ncd_report_full_en.pdf01.07.2014&lt;/custom1&gt;&lt;access-date&gt;01.07.2014&lt;/access-date&gt;&lt;/record&gt;&lt;/Cite&gt;&lt;/EndNote&gt;</w:instrText>
      </w:r>
      <w:r>
        <w:fldChar w:fldCharType="separate"/>
      </w:r>
      <w:r w:rsidR="009D066C" w:rsidRPr="009D066C">
        <w:rPr>
          <w:noProof/>
          <w:vertAlign w:val="superscript"/>
        </w:rPr>
        <w:t>1,2</w:t>
      </w:r>
      <w:r>
        <w:fldChar w:fldCharType="end"/>
      </w:r>
      <w:r w:rsidR="007E2D6C">
        <w:t>.</w:t>
      </w:r>
    </w:p>
    <w:p w14:paraId="054D70E2" w14:textId="77777777" w:rsidR="00593DD8" w:rsidRDefault="00593DD8" w:rsidP="002120ED">
      <w:r>
        <w:t xml:space="preserve">As a developing country, Malaysia is on the track of fast modernization, is urbanizing rapidly, and is in the verge of economic transition </w:t>
      </w:r>
      <w:r>
        <w:fldChar w:fldCharType="begin"/>
      </w:r>
      <w:r w:rsidR="00E629F8">
        <w:instrText xml:space="preserve"> ADDIN EN.CITE &lt;EndNote&gt;&lt;Cite&gt;&lt;Author&gt;World Bank&lt;/Author&gt;&lt;Year&gt;2013&lt;/Year&gt;&lt;RecNum&gt;28693&lt;/RecNum&gt;&lt;DisplayText&gt;&lt;style face="superscript"&gt;3,4&lt;/style&gt;&lt;/DisplayText&gt;&lt;record&gt;&lt;rec-number&gt;28693&lt;/rec-number&gt;&lt;foreign-keys&gt;&lt;key app="EN" db-id="pedsfxdvf5es9gee09r5955pd2at00r9a90x" timestamp="1433921413"&gt;28693&lt;/key&gt;&lt;/foreign-keys&gt;&lt;ref-type name="Web Page"&gt;12&lt;/ref-type&gt;&lt;contributors&gt;&lt;authors&gt;&lt;author&gt;World Bank,,&lt;/author&gt;&lt;/authors&gt;&lt;/contributors&gt;&lt;titles&gt;&lt;title&gt;How we classify countries&lt;/title&gt;&lt;/titles&gt;&lt;volume&gt;2013&lt;/volume&gt;&lt;number&gt;01.12.2013&lt;/number&gt;&lt;dates&gt;&lt;year&gt;2013&lt;/year&gt;&lt;/dates&gt;&lt;urls&gt;&lt;related-urls&gt;&lt;url&gt;http://data.worldbank.org/about/country-classifications&lt;/url&gt;&lt;/related-urls&gt;&lt;/urls&gt;&lt;/record&gt;&lt;/Cite&gt;&lt;Cite&gt;&lt;Author&gt;World Economic Forum&lt;/Author&gt;&lt;Year&gt;2011&lt;/Year&gt;&lt;RecNum&gt;28680&lt;/RecNum&gt;&lt;record&gt;&lt;rec-number&gt;28680&lt;/rec-number&gt;&lt;foreign-keys&gt;&lt;key app="EN" db-id="pedsfxdvf5es9gee09r5955pd2at00r9a90x" timestamp="1433921378"&gt;28680&lt;/key&gt;&lt;/foreign-keys&gt;&lt;ref-type name="Web Page"&gt;12&lt;/ref-type&gt;&lt;contributors&gt;&lt;authors&gt;&lt;author&gt;World Economic Forum,&lt;/author&gt;&lt;author&gt;Harvard School of Public Health,&lt;/author&gt;&lt;/authors&gt;&lt;/contributors&gt;&lt;titles&gt;&lt;title&gt;The Global Economic Burden of Non-communicable Diseases&lt;/title&gt;&lt;/titles&gt;&lt;volume&gt;2015&lt;/volume&gt;&lt;number&gt;May 19&lt;/number&gt;&lt;dates&gt;&lt;year&gt;2011&lt;/year&gt;&lt;/dates&gt;&lt;pub-location&gt;Harvard School of Public Health&lt;/pub-location&gt;&lt;urls&gt;&lt;related-urls&gt;&lt;url&gt;http://www3.weforum.org/docs/WEF_Harvard_HE_GlobalEconomicBurdenNonCommunicableDiseases_2011.pdf&lt;/url&gt;&lt;/related-urls&gt;&lt;/urls&gt;&lt;/record&gt;&lt;/Cite&gt;&lt;/EndNote&gt;</w:instrText>
      </w:r>
      <w:r>
        <w:fldChar w:fldCharType="separate"/>
      </w:r>
      <w:r w:rsidR="00E629F8" w:rsidRPr="00E629F8">
        <w:rPr>
          <w:noProof/>
          <w:vertAlign w:val="superscript"/>
        </w:rPr>
        <w:t>3,4</w:t>
      </w:r>
      <w:r>
        <w:fldChar w:fldCharType="end"/>
      </w:r>
      <w:r w:rsidR="002120ED">
        <w:t>, all of which</w:t>
      </w:r>
      <w:r>
        <w:t xml:space="preserve"> </w:t>
      </w:r>
      <w:r w:rsidR="009D066C">
        <w:t xml:space="preserve">are </w:t>
      </w:r>
      <w:r>
        <w:t xml:space="preserve">known to cause NCDs </w:t>
      </w:r>
      <w:r>
        <w:fldChar w:fldCharType="begin">
          <w:fldData xml:space="preserve">PEVuZE5vdGU+PENpdGU+PEF1dGhvcj5ZdXN1ZjwvQXV0aG9yPjxZZWFyPjIwMTQ8L1llYXI+PFJl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</w:fldData>
        </w:fldChar>
      </w:r>
      <w:r w:rsidR="00E629F8">
        <w:instrText xml:space="preserve"> ADDIN EN.CITE </w:instrText>
      </w:r>
      <w:r w:rsidR="00E629F8">
        <w:fldChar w:fldCharType="begin">
          <w:fldData xml:space="preserve">PEVuZE5vdGU+PENpdGU+PEF1dGhvcj5ZdXN1ZjwvQXV0aG9yPjxZZWFyPjIwMTQ8L1llYXI+PFJl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</w:fldData>
        </w:fldChar>
      </w:r>
      <w:r w:rsidR="00E629F8">
        <w:instrText xml:space="preserve"> ADDIN EN.CITE.DATA </w:instrText>
      </w:r>
      <w:r w:rsidR="00E629F8">
        <w:fldChar w:fldCharType="end"/>
      </w:r>
      <w:r>
        <w:fldChar w:fldCharType="separate"/>
      </w:r>
      <w:r w:rsidR="00E629F8" w:rsidRPr="00E629F8">
        <w:rPr>
          <w:noProof/>
          <w:vertAlign w:val="superscript"/>
        </w:rPr>
        <w:t>5-8</w:t>
      </w:r>
      <w:r>
        <w:fldChar w:fldCharType="end"/>
      </w:r>
      <w:r>
        <w:t xml:space="preserve">. </w:t>
      </w:r>
    </w:p>
    <w:p w14:paraId="06F04554" w14:textId="6E4A00C5" w:rsidR="00D8451A" w:rsidRDefault="00593DD8" w:rsidP="0052757C">
      <w:r>
        <w:t xml:space="preserve">Of most important risk factors causing NCDs, we can name unhealthy diet, physical inactivity or insufficient physical activity, as well as lack of knowledge and awareness of risk factors contributing to NCDs, smoking tobacco, and alcohol consumption </w:t>
      </w:r>
      <w:r>
        <w:fldChar w:fldCharType="begin">
          <w:fldData xml:space="preserve">PEVuZE5vdGU+PENpdGU+PEF1dGhvcj5BbmFuZDwvQXV0aG9yPjxZZWFyPjE5OTc8L1llYXI+PFJl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</w:fldData>
        </w:fldChar>
      </w:r>
      <w:r w:rsidR="00E629F8">
        <w:instrText xml:space="preserve"> ADDIN EN.CITE </w:instrText>
      </w:r>
      <w:r w:rsidR="00E629F8">
        <w:fldChar w:fldCharType="begin">
          <w:fldData xml:space="preserve">PEVuZE5vdGU+PENpdGU+PEF1dGhvcj5BbmFuZDwvQXV0aG9yPjxZZWFyPjE5OTc8L1llYXI+PFJl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</w:fldData>
        </w:fldChar>
      </w:r>
      <w:r w:rsidR="00E629F8">
        <w:instrText xml:space="preserve"> ADDIN EN.CITE.DATA </w:instrText>
      </w:r>
      <w:r w:rsidR="00E629F8">
        <w:fldChar w:fldCharType="end"/>
      </w:r>
      <w:r>
        <w:fldChar w:fldCharType="separate"/>
      </w:r>
      <w:r w:rsidR="00E629F8" w:rsidRPr="00E629F8">
        <w:rPr>
          <w:noProof/>
          <w:vertAlign w:val="superscript"/>
        </w:rPr>
        <w:t>9-11</w:t>
      </w:r>
      <w:r>
        <w:fldChar w:fldCharType="end"/>
      </w:r>
      <w:r>
        <w:t>.</w:t>
      </w:r>
      <w:r w:rsidR="00D8451A">
        <w:t xml:space="preserve"> To tackle NCD related issues, public health i</w:t>
      </w:r>
      <w:r>
        <w:t xml:space="preserve">nterventions </w:t>
      </w:r>
      <w:r w:rsidR="00D8451A">
        <w:t xml:space="preserve">have been introduced </w:t>
      </w:r>
      <w:r w:rsidR="00D8451A">
        <w:fldChar w:fldCharType="begin"/>
      </w:r>
      <w:r w:rsidR="0052757C">
        <w:instrText xml:space="preserve"> ADDIN EN.CITE &lt;EndNote&gt;&lt;Cite ExcludeAuth="1"&gt;&lt;Author&gt;World Health Organization&lt;/Author&gt;&lt;Year&gt;2009&lt;/Year&gt;&lt;RecNum&gt;29373&lt;/RecNum&gt;&lt;Prefix&gt;WHO &lt;/Prefix&gt;&lt;DisplayText&gt;WHO &lt;style face="superscript"&gt;1,2&lt;/style&gt;&lt;/DisplayText&gt;&lt;record&gt;&lt;rec-number&gt;29373&lt;/rec-number&gt;&lt;foreign-keys&gt;&lt;key app="EN" db-id="pedsfxdvf5es9gee09r5955pd2at00r9a90x" timestamp="1433921450"&gt;29373&lt;/key&gt;&lt;/foreign-keys&gt;&lt;ref-type name="Web Page"&gt;12&lt;/ref-type&gt;&lt;contributors&gt;&lt;authors&gt;&lt;author&gt;World Health Organization,&lt;/author&gt;&lt;/authors&gt;&lt;/contributors&gt;&lt;titles&gt;&lt;title&gt;2008-2013 Action plan for the global strategy for the prevention and control of noncommunicable diseases&lt;/title&gt;&lt;/titles&gt;&lt;number&gt;01.10.2014&lt;/number&gt;&lt;dates&gt;&lt;year&gt;2009&lt;/year&gt;&lt;/dates&gt;&lt;pub-location&gt;Geneva&lt;/pub-location&gt;&lt;publisher&gt;World Health Organization&lt;/publisher&gt;&lt;urls&gt;&lt;related-urls&gt;&lt;url&gt;http://www.who.int/nmh/publications/9789241597418/en/&lt;/url&gt;&lt;/related-urls&gt;&lt;/urls&gt;&lt;access-date&gt;01.10.2014&lt;/access-date&gt;&lt;/record&gt;&lt;/Cite&gt;&lt;Cite&gt;&lt;Author&gt;World Health Organization&lt;/Author&gt;&lt;Year&gt;2010&lt;/Year&gt;&lt;RecNum&gt;29310&lt;/RecNum&gt;&lt;record&gt;&lt;rec-number&gt;29310&lt;/rec-number&gt;&lt;foreign-keys&gt;&lt;key app="EN" db-id="pedsfxdvf5es9gee09r5955pd2at00r9a90x" timestamp="1433921449"&gt;29310&lt;/key&gt;&lt;/foreign-keys&gt;&lt;ref-type name="Web Page"&gt;12&lt;/ref-type&gt;&lt;contributors&gt;&lt;authors&gt;&lt;author&gt;World Health Organization,&lt;/author&gt;&lt;/authors&gt;&lt;/contributors&gt;&lt;titles&gt;&lt;title&gt;Global status report on non-communicable diseases&lt;/title&gt;&lt;/titles&gt;&lt;number&gt;01.10.2014&lt;/number&gt;&lt;dates&gt;&lt;year&gt;2010&lt;/year&gt;&lt;/dates&gt;&lt;pub-location&gt;Geneva&lt;/pub-location&gt;&lt;publisher&gt;World Health Organization&lt;/publisher&gt;&lt;urls&gt;&lt;related-urls&gt;&lt;url&gt;www.who.int/nmh/publications/ncd_report_full_en.pdf&lt;/url&gt;&lt;/related-urls&gt;&lt;/urls&gt;&lt;custom1&gt;www.who.int/nmh/publications/ncd_report_full_en.pdf01.07.2014&lt;/custom1&gt;&lt;access-date&gt;01.07.2014&lt;/access-date&gt;&lt;/record&gt;&lt;/Cite&gt;&lt;/EndNote&gt;</w:instrText>
      </w:r>
      <w:r w:rsidR="00D8451A">
        <w:fldChar w:fldCharType="separate"/>
      </w:r>
      <w:r w:rsidR="0052757C">
        <w:rPr>
          <w:noProof/>
        </w:rPr>
        <w:t xml:space="preserve">WHO </w:t>
      </w:r>
      <w:r w:rsidR="0052757C" w:rsidRPr="0052757C">
        <w:rPr>
          <w:noProof/>
          <w:vertAlign w:val="superscript"/>
        </w:rPr>
        <w:t>1,2</w:t>
      </w:r>
      <w:r w:rsidR="00D8451A">
        <w:fldChar w:fldCharType="end"/>
      </w:r>
      <w:r w:rsidR="00D8451A">
        <w:t xml:space="preserve">. These interventions are cost effective </w:t>
      </w:r>
      <w:r w:rsidR="00623818">
        <w:t>and</w:t>
      </w:r>
      <w:r w:rsidR="00D8451A">
        <w:t xml:space="preserve"> are more rationally and economically feasible comparing to NCD related costs (i.e., productivity loss, health expenses, etc.).</w:t>
      </w:r>
    </w:p>
    <w:p w14:paraId="4AA055F9" w14:textId="77777777" w:rsidR="00FB4179" w:rsidRDefault="00D8451A" w:rsidP="009D066C">
      <w:pPr>
        <w:rPr>
          <w:rFonts w:asciiTheme="majorBidi" w:eastAsiaTheme="majorEastAsia" w:hAnsiTheme="majorBidi" w:cstheme="majorBidi"/>
          <w:sz w:val="28"/>
          <w:szCs w:val="32"/>
        </w:rPr>
      </w:pPr>
      <w:commentRangeStart w:id="6"/>
      <w:r>
        <w:t xml:space="preserve">Nonetheless, effectiveness of the public health interventions have been debated over the past few years </w:t>
      </w:r>
      <w:r>
        <w:fldChar w:fldCharType="begin"/>
      </w:r>
      <w:r w:rsidR="009D066C">
        <w:instrText xml:space="preserve"> ADDIN EN.CITE &lt;EndNote&gt;&lt;Cite&gt;&lt;Author&gt;Dans&lt;/Author&gt;&lt;Year&gt;2011&lt;/Year&gt;&lt;RecNum&gt;5445&lt;/RecNum&gt;&lt;DisplayText&gt;&lt;style face="superscript"&gt;12,13&lt;/style&gt;&lt;/DisplayText&gt;&lt;record&gt;&lt;rec-number&gt;5445&lt;/rec-number&gt;&lt;foreign-keys&gt;&lt;key app="EN" db-id="9sr20fvtf2xzs2evvsjp9saia0dwspzw099d" timestamp="1435715977"&gt;5445&lt;/key&gt;&lt;/foreign-keys&gt;&lt;ref-type name="Journal Article"&gt;17&lt;/ref-type&gt;&lt;contributors&gt;&lt;authors&gt;&lt;author&gt;Dans, Antonio&lt;/author&gt;&lt;author&gt;Ng, Nawi&lt;/author&gt;&lt;author&gt;Varghese, Cherian&lt;/author&gt;&lt;author&gt;Tai, E Shyong&lt;/author&gt;&lt;author&gt;Firestone, Rebecca&lt;/author&gt;&lt;author&gt;Bonita, Ruth&lt;/author&gt;&lt;/authors&gt;&lt;/contributors&gt;&lt;titles&gt;&lt;title&gt;The rise of chronic non-communicable diseases in southeast Asia: time for action&lt;/title&gt;&lt;secondary-title&gt;The Lancet&lt;/secondary-title&gt;&lt;/titles&gt;&lt;periodical&gt;&lt;full-title&gt;The Lancet&lt;/full-title&gt;&lt;/periodical&gt;&lt;pages&gt;680-689&lt;/pages&gt;&lt;volume&gt;377&lt;/volume&gt;&lt;number&gt;9766&lt;/number&gt;&lt;dates&gt;&lt;year&gt;2011&lt;/year&gt;&lt;/dates&gt;&lt;isbn&gt;0140-6736&lt;/isbn&gt;&lt;urls&gt;&lt;/urls&gt;&lt;/record&gt;&lt;/Cite&gt;&lt;Cite&gt;&lt;Author&gt;Nissinen&lt;/Author&gt;&lt;Year&gt;2001&lt;/Year&gt;&lt;RecNum&gt;5447&lt;/RecNum&gt;&lt;record&gt;&lt;rec-number&gt;5447&lt;/rec-number&gt;&lt;foreign-keys&gt;&lt;key app="EN" db-id="9sr20fvtf2xzs2evvsjp9saia0dwspzw099d" timestamp="1435715977"&gt;5447&lt;/key&gt;&lt;/foreign-keys&gt;&lt;ref-type name="Journal Article"&gt;17&lt;/ref-type&gt;&lt;contributors&gt;&lt;authors&gt;&lt;author&gt;Nissinen, Aulikki&lt;/author&gt;&lt;author&gt;Berrios, Ximena&lt;/author&gt;&lt;author&gt;Puska, Pekka&lt;/author&gt;&lt;/authors&gt;&lt;/contributors&gt;&lt;titles&gt;&lt;title&gt;Community-based noncommunicable disease interventions: lessons from developed countries for developing ones&lt;/title&gt;&lt;secondary-title&gt;Bulletin of the world Health Organization&lt;/secondary-title&gt;&lt;/titles&gt;&lt;periodical&gt;&lt;full-title&gt;Bulletin of the World Health Organization&lt;/full-title&gt;&lt;abbr-1&gt;B World Health Organ&lt;/abbr-1&gt;&lt;/periodical&gt;&lt;pages&gt;963-970&lt;/pages&gt;&lt;volume&gt;79&lt;/volume&gt;&lt;number&gt;10&lt;/number&gt;&lt;dates&gt;&lt;year&gt;2001&lt;/year&gt;&lt;/dates&gt;&lt;isbn&gt;0042-9686&lt;/isbn&gt;&lt;urls&gt;&lt;/urls&gt;&lt;/record&gt;&lt;/Cite&gt;&lt;/EndNote&gt;</w:instrText>
      </w:r>
      <w:r>
        <w:fldChar w:fldCharType="separate"/>
      </w:r>
      <w:r w:rsidR="00E629F8" w:rsidRPr="00E629F8">
        <w:rPr>
          <w:noProof/>
          <w:vertAlign w:val="superscript"/>
        </w:rPr>
        <w:t>12,13</w:t>
      </w:r>
      <w:r>
        <w:fldChar w:fldCharType="end"/>
      </w:r>
      <w:r>
        <w:t>. Therefore, this study struggles to summarize the existing published studies in Malaysia to identify significant and effective methods addressing NCD reduction tools in Malaysia.</w:t>
      </w:r>
      <w:commentRangeEnd w:id="6"/>
      <w:r w:rsidR="003A6B32">
        <w:rPr>
          <w:rStyle w:val="CommentReference"/>
        </w:rPr>
        <w:commentReference w:id="6"/>
      </w:r>
      <w:r w:rsidR="00FB4179">
        <w:br w:type="page"/>
      </w:r>
    </w:p>
    <w:p w14:paraId="040EFC9D" w14:textId="77777777" w:rsidR="00796063" w:rsidRDefault="00FA19EF" w:rsidP="009D066C">
      <w:pPr>
        <w:pStyle w:val="Heading1"/>
      </w:pPr>
      <w:r>
        <w:lastRenderedPageBreak/>
        <w:t>METHODS</w:t>
      </w:r>
    </w:p>
    <w:p w14:paraId="4DFDCDA1" w14:textId="77777777" w:rsidR="00FA19EF" w:rsidRDefault="00971E71" w:rsidP="00F93886">
      <w:pPr>
        <w:pStyle w:val="Heading2"/>
      </w:pPr>
      <w:r>
        <w:t>Guideline</w:t>
      </w:r>
    </w:p>
    <w:p w14:paraId="1CC674FA" w14:textId="77777777" w:rsidR="00971E71" w:rsidRDefault="002B42A9" w:rsidP="009D066C">
      <w:r>
        <w:t xml:space="preserve">We followed the Preferred Reporting Items for Systematic Reviews and Meta-Analyses (PRISMA) to systematically conduct this study </w:t>
      </w:r>
      <w:r>
        <w:fldChar w:fldCharType="begin"/>
      </w:r>
      <w:r w:rsidR="009D066C">
        <w:instrText xml:space="preserve"> ADDIN EN.CITE &lt;EndNote&gt;&lt;Cite&gt;&lt;Author&gt;Moher&lt;/Author&gt;&lt;Year&gt;2009&lt;/Year&gt;&lt;RecNum&gt;7082&lt;/RecNum&gt;&lt;DisplayText&gt;&lt;style face="superscript"&gt;14&lt;/style&gt;&lt;/DisplayText&gt;&lt;record&gt;&lt;rec-number&gt;7082&lt;/rec-number&gt;&lt;foreign-keys&gt;&lt;key app="EN" db-id="9sr20fvtf2xzs2evvsjp9saia0dwspzw099d" timestamp="1435716071"&gt;7082&lt;/key&gt;&lt;/foreign-keys&gt;&lt;ref-type name="Journal Article"&gt;17&lt;/ref-type&gt;&lt;contributors&gt;&lt;authors&gt;&lt;author&gt;Moher, David&lt;/author&gt;&lt;author&gt;Liberati, Alessandro&lt;/author&gt;&lt;author&gt;Tetzlaff, Jennifer&lt;/author&gt;&lt;author&gt;Altman, Douglas G&lt;/author&gt;&lt;/authors&gt;&lt;/contributors&gt;&lt;titles&gt;&lt;title&gt;Preferred reporting items for systematic reviews and meta-analyses: the PRISMA statement&lt;/title&gt;&lt;secondary-title&gt;Annals of internal medicine&lt;/secondary-title&gt;&lt;/titles&gt;&lt;periodical&gt;&lt;full-title&gt;Annals of Internal Medicine&lt;/full-title&gt;&lt;/periodical&gt;&lt;pages&gt;264-269&lt;/pages&gt;&lt;volume&gt;151&lt;/volume&gt;&lt;number&gt;4&lt;/number&gt;&lt;dates&gt;&lt;year&gt;2009&lt;/year&gt;&lt;/dates&gt;&lt;isbn&gt;0003-4819&lt;/isbn&gt;&lt;urls&gt;&lt;/urls&gt;&lt;/record&gt;&lt;/Cite&gt;&lt;/EndNote&gt;</w:instrText>
      </w:r>
      <w:r>
        <w:fldChar w:fldCharType="separate"/>
      </w:r>
      <w:r w:rsidR="00E629F8" w:rsidRPr="00E629F8">
        <w:rPr>
          <w:noProof/>
          <w:vertAlign w:val="superscript"/>
        </w:rPr>
        <w:t>14</w:t>
      </w:r>
      <w:r>
        <w:fldChar w:fldCharType="end"/>
      </w:r>
      <w:r>
        <w:t xml:space="preserve">. </w:t>
      </w:r>
    </w:p>
    <w:p w14:paraId="04826C59" w14:textId="77777777" w:rsidR="00971E71" w:rsidRDefault="00971E71" w:rsidP="00F93886">
      <w:pPr>
        <w:pStyle w:val="Heading2"/>
      </w:pPr>
      <w:r>
        <w:t>Research Strategy</w:t>
      </w:r>
    </w:p>
    <w:p w14:paraId="1A83376D" w14:textId="66CDF127" w:rsidR="00971E71" w:rsidRDefault="00BC17D8" w:rsidP="00F93886">
      <w:r>
        <w:t xml:space="preserve">We included peer-reviewed papers and Randomized Controlled Trials (RCT) published between January 2000 and May 2015. The following databases were included in our search: PubMed, ScienceDirect, and Embase. The extensive keyword search </w:t>
      </w:r>
      <w:del w:id="7" w:author="Reza Amiri" w:date="2015-08-14T12:07:00Z">
        <w:r w:rsidDel="000B4793">
          <w:delText>included: Non-communicable</w:delText>
        </w:r>
      </w:del>
      <w:ins w:id="8" w:author="Reza Amiri" w:date="2015-08-14T12:07:00Z">
        <w:r w:rsidR="000B4793">
          <w:t>included non-communicable</w:t>
        </w:r>
      </w:ins>
      <w:r>
        <w:t xml:space="preserve"> disease(s),</w:t>
      </w:r>
      <w:r w:rsidR="00F93886">
        <w:t xml:space="preserve"> intervention or interventional,</w:t>
      </w:r>
      <w:r>
        <w:t xml:space="preserve"> diabetes (or ‘diabetes mellitus’ or ‘high blood glucose’ or ‘high blood sugar’), hypertension (or ‘high blood pressure’), hypercholesterolemia (or hypercholesterolaemia or ‘high blood cholesterol’ or ‘high cholesterol’ or hyperlipidemia), obesity,</w:t>
      </w:r>
      <w:r w:rsidR="00F93886">
        <w:t xml:space="preserve"> and Malaysia</w:t>
      </w:r>
      <w:r>
        <w:t xml:space="preserve">. </w:t>
      </w:r>
    </w:p>
    <w:p w14:paraId="36F200B4" w14:textId="77777777" w:rsidR="00971E71" w:rsidRDefault="00F93886" w:rsidP="00F93886">
      <w:pPr>
        <w:pStyle w:val="Heading2"/>
      </w:pPr>
      <w:r>
        <w:t>Study selection c</w:t>
      </w:r>
      <w:r w:rsidR="00971E71">
        <w:t>riteria</w:t>
      </w:r>
    </w:p>
    <w:p w14:paraId="7D11C464" w14:textId="77777777" w:rsidR="00971E71" w:rsidRDefault="00BC17D8" w:rsidP="00F93886">
      <w:r>
        <w:t xml:space="preserve">Two independent reviewers (MA and TTS) reviewed the titles of the studies in the initial search results. Aforementioned reviewers examined the selected titles in the abstract review stage. Subsequently, the full-text of papers were assessed for relevancy, quality check, and inclusion/exclusion criteria. </w:t>
      </w:r>
      <w:r w:rsidR="00F93886">
        <w:t>In the end, based on final selected studies we thoroughly checked whether there are any studies missed in the database research or not.</w:t>
      </w:r>
    </w:p>
    <w:p w14:paraId="2DA829B7" w14:textId="77777777" w:rsidR="00F93886" w:rsidRDefault="00F93886" w:rsidP="00F93886">
      <w:pPr>
        <w:pStyle w:val="Heading3"/>
      </w:pPr>
      <w:r>
        <w:lastRenderedPageBreak/>
        <w:t>Inclusion criteria</w:t>
      </w:r>
    </w:p>
    <w:p w14:paraId="27550ED9" w14:textId="77777777" w:rsidR="00F93886" w:rsidRDefault="00F93886" w:rsidP="00F93886">
      <w:r w:rsidRPr="00F93886">
        <w:t>The following properties were considered as proxies to include studies: i) whether the study was original article using quantitative/qualitative methods; ii) included any interventional studies conducted in a Malaysian representative population; iii) targeted any NCDs in Malaysia.</w:t>
      </w:r>
    </w:p>
    <w:p w14:paraId="05276B9C" w14:textId="77777777" w:rsidR="00F93886" w:rsidRDefault="00F93886" w:rsidP="00F93886">
      <w:pPr>
        <w:pStyle w:val="Heading3"/>
      </w:pPr>
      <w:r>
        <w:t>Exclusion criteria</w:t>
      </w:r>
    </w:p>
    <w:p w14:paraId="5457EBCE" w14:textId="77777777" w:rsidR="00F93886" w:rsidRDefault="00F93886" w:rsidP="00F93886">
      <w:r>
        <w:t>If any of the following attributes was found in the study, it would be excluded from the review: i) if results related to the Malaysian participants were not specifically reported or were not obvious; ii) conference papers, protocol, or was assessed low quality study; iii) if the intervention could not be applied to the public.</w:t>
      </w:r>
    </w:p>
    <w:p w14:paraId="4BFE1726" w14:textId="77777777" w:rsidR="00F93886" w:rsidRDefault="00F93886" w:rsidP="00F93886">
      <w:pPr>
        <w:pStyle w:val="Heading2"/>
      </w:pPr>
      <w:r>
        <w:t>Study types</w:t>
      </w:r>
    </w:p>
    <w:p w14:paraId="6DCAFA6C" w14:textId="77777777" w:rsidR="00F93886" w:rsidRDefault="00F93886" w:rsidP="00F93886">
      <w:r>
        <w:t>We did not discriminate between quantitative or qualitative studies to be included in this review.</w:t>
      </w:r>
    </w:p>
    <w:p w14:paraId="1EF5F779" w14:textId="77777777" w:rsidR="00971E71" w:rsidRDefault="00971E71" w:rsidP="00F93886">
      <w:pPr>
        <w:pStyle w:val="Heading2"/>
      </w:pPr>
      <w:r>
        <w:t>Outcome</w:t>
      </w:r>
      <w:r w:rsidR="00F93886">
        <w:t xml:space="preserve"> measured</w:t>
      </w:r>
    </w:p>
    <w:p w14:paraId="5D23A8B5" w14:textId="77777777" w:rsidR="00F93886" w:rsidRPr="00F93886" w:rsidRDefault="00F93886" w:rsidP="00896C08">
      <w:r>
        <w:t xml:space="preserve">Studies reporting public health interventions targeting: i) physical activity; ii) dietary habits; iii) NCD knowledge and awareness (i.e., educational interventions); iv) </w:t>
      </w:r>
      <w:r w:rsidR="00896C08">
        <w:t>self-management or self-monitoring of any risk factors contributing to NCD; and, v) any feasible action resulting in reduction of NCD or risk factors causing NCDs.</w:t>
      </w:r>
    </w:p>
    <w:p w14:paraId="3C0C1A18" w14:textId="77777777" w:rsidR="00971E71" w:rsidRDefault="00896C08" w:rsidP="00896C08">
      <w:pPr>
        <w:pStyle w:val="Heading2"/>
      </w:pPr>
      <w:r>
        <w:lastRenderedPageBreak/>
        <w:t>Results extraction and q</w:t>
      </w:r>
      <w:r w:rsidR="00971E71">
        <w:t xml:space="preserve">uality </w:t>
      </w:r>
      <w:r>
        <w:t>a</w:t>
      </w:r>
      <w:r w:rsidR="00971E71">
        <w:t>ssessment</w:t>
      </w:r>
    </w:p>
    <w:p w14:paraId="3751EB9A" w14:textId="27D5480B" w:rsidR="00896C08" w:rsidRDefault="00896C08" w:rsidP="005D47F5">
      <w:pPr>
        <w:rPr>
          <w:ins w:id="9" w:author="Reza Amiri" w:date="2015-08-14T14:29:00Z"/>
        </w:rPr>
      </w:pPr>
      <w:commentRangeStart w:id="10"/>
      <w:commentRangeStart w:id="11"/>
      <w:r>
        <w:t>Results obtained from papers by first reviewer (MA) were double-checked for accuracy and appropriateness by the second reviewer (TTS). Unanimous agreement solved disagreements in results extraction. For the quality assessment of studies, we used ‘</w:t>
      </w:r>
      <w:r w:rsidRPr="00896C08">
        <w:t>quality assessment tool for quantitative studies</w:t>
      </w:r>
      <w:r>
        <w:t xml:space="preserve">’ </w:t>
      </w:r>
      <w:r>
        <w:fldChar w:fldCharType="begin"/>
      </w:r>
      <w:r w:rsidR="005D47F5">
        <w:instrText xml:space="preserve"> ADDIN EN.CITE &lt;EndNote&gt;&lt;Cite&gt;&lt;Author&gt;Thomas&lt;/Author&gt;&lt;Year&gt;2003&lt;/Year&gt;&lt;RecNum&gt;7083&lt;/RecNum&gt;&lt;DisplayText&gt;&lt;style face="superscript"&gt;15&lt;/style&gt;&lt;/DisplayText&gt;&lt;record&gt;&lt;rec-number&gt;7083&lt;/rec-number&gt;&lt;foreign-keys&gt;&lt;key app="EN" db-id="9sr20fvtf2xzs2evvsjp9saia0dwspzw099d" timestamp="1435716071"&gt;7083&lt;/key&gt;&lt;/foreign-keys&gt;&lt;ref-type name="Journal Article"&gt;17&lt;/ref-type&gt;&lt;contributors&gt;&lt;authors&gt;&lt;author&gt;Thomas, H.&lt;/author&gt;&lt;/authors&gt;&lt;/contributors&gt;&lt;titles&gt;&lt;title&gt;Quality assessment tool for quantitative studies&lt;/title&gt;&lt;secondary-title&gt;Effective Public Health Practice Project. McMaster University, Toronto&lt;/secondary-title&gt;&lt;/titles&gt;&lt;periodical&gt;&lt;full-title&gt;Effective Public Health Practice Project. McMaster University, Toronto&lt;/full-title&gt;&lt;/periodical&gt;&lt;dates&gt;&lt;year&gt;2003&lt;/year&gt;&lt;/dates&gt;&lt;publisher&gt;McMaster University, Toronto&lt;/publisher&gt;&lt;urls&gt;&lt;/urls&gt;&lt;/record&gt;&lt;/Cite&gt;&lt;/EndNote&gt;</w:instrText>
      </w:r>
      <w:r>
        <w:fldChar w:fldCharType="separate"/>
      </w:r>
      <w:r w:rsidR="00E629F8" w:rsidRPr="00E629F8">
        <w:rPr>
          <w:noProof/>
          <w:vertAlign w:val="superscript"/>
        </w:rPr>
        <w:t>15</w:t>
      </w:r>
      <w:r>
        <w:fldChar w:fldCharType="end"/>
      </w:r>
      <w:r>
        <w:t xml:space="preserve"> and ‘</w:t>
      </w:r>
      <w:r w:rsidRPr="00896C08">
        <w:t>Assessing the quality of reports of randomized clinical trials: is blinding necessary?</w:t>
      </w:r>
      <w:r>
        <w:t xml:space="preserve">’ </w:t>
      </w:r>
      <w:r>
        <w:fldChar w:fldCharType="begin"/>
      </w:r>
      <w:r w:rsidR="009D066C">
        <w:instrText xml:space="preserve"> ADDIN EN.CITE &lt;EndNote&gt;&lt;Cite&gt;&lt;Author&gt;Jadad&lt;/Author&gt;&lt;Year&gt;1996&lt;/Year&gt;&lt;RecNum&gt;7080&lt;/RecNum&gt;&lt;DisplayText&gt;&lt;style face="superscript"&gt;16&lt;/style&gt;&lt;/DisplayText&gt;&lt;record&gt;&lt;rec-number&gt;7080&lt;/rec-number&gt;&lt;foreign-keys&gt;&lt;key app="EN" db-id="9sr20fvtf2xzs2evvsjp9saia0dwspzw099d" timestamp="1435716071"&gt;7080&lt;/key&gt;&lt;/foreign-keys&gt;&lt;ref-type name="Journal Article"&gt;17&lt;/ref-type&gt;&lt;contributors&gt;&lt;authors&gt;&lt;author&gt;Jadad, Alejandro R&lt;/author&gt;&lt;author&gt;Moore, R Andrew&lt;/author&gt;&lt;author&gt;Carroll, Dawn&lt;/author&gt;&lt;author&gt;Jenkinson, Crispin&lt;/author&gt;&lt;author&gt;Reynolds, D John M&lt;/author&gt;&lt;author&gt;Gavaghan, David J&lt;/author&gt;&lt;author&gt;McQuay, Henry J&lt;/author&gt;&lt;/authors&gt;&lt;/contributors&gt;&lt;titles&gt;&lt;title&gt;Assessing the quality of reports of randomized clinical trials: is blinding necessary?&lt;/title&gt;&lt;secondary-title&gt;Controlled clinical trials&lt;/secondary-title&gt;&lt;/titles&gt;&lt;periodical&gt;&lt;full-title&gt;Control Clin Trials&lt;/full-title&gt;&lt;abbr-1&gt;Controlled clinical trials&lt;/abbr-1&gt;&lt;/periodical&gt;&lt;pages&gt;1-12&lt;/pages&gt;&lt;volume&gt;17&lt;/volume&gt;&lt;number&gt;1&lt;/number&gt;&lt;dates&gt;&lt;year&gt;1996&lt;/year&gt;&lt;/dates&gt;&lt;isbn&gt;0197-2456&lt;/isbn&gt;&lt;urls&gt;&lt;/urls&gt;&lt;/record&gt;&lt;/Cite&gt;&lt;/EndNote&gt;</w:instrText>
      </w:r>
      <w:r>
        <w:fldChar w:fldCharType="separate"/>
      </w:r>
      <w:r w:rsidR="00E629F8" w:rsidRPr="00E629F8">
        <w:rPr>
          <w:noProof/>
          <w:vertAlign w:val="superscript"/>
        </w:rPr>
        <w:t>16</w:t>
      </w:r>
      <w:r>
        <w:fldChar w:fldCharType="end"/>
      </w:r>
      <w:r>
        <w:t xml:space="preserve"> for RCTs.</w:t>
      </w:r>
      <w:r w:rsidR="001A4646">
        <w:t xml:space="preserve"> </w:t>
      </w:r>
      <w:r w:rsidR="005D47F5">
        <w:t xml:space="preserve">A </w:t>
      </w:r>
      <w:r w:rsidR="001A4646">
        <w:t>detail</w:t>
      </w:r>
      <w:r w:rsidR="005D47F5">
        <w:t>ed</w:t>
      </w:r>
      <w:r w:rsidR="001A4646">
        <w:t xml:space="preserve"> performance</w:t>
      </w:r>
      <w:r w:rsidR="000454CC">
        <w:t xml:space="preserve"> comparison</w:t>
      </w:r>
      <w:r w:rsidR="001A4646">
        <w:t xml:space="preserve"> of ‘</w:t>
      </w:r>
      <w:r w:rsidR="001A4646" w:rsidRPr="00896C08">
        <w:t>quality assessment tool for quantitative studies</w:t>
      </w:r>
      <w:r w:rsidR="001A4646">
        <w:t xml:space="preserve">’ </w:t>
      </w:r>
      <w:r w:rsidR="001A4646">
        <w:fldChar w:fldCharType="begin"/>
      </w:r>
      <w:r w:rsidR="005D47F5">
        <w:instrText xml:space="preserve"> ADDIN EN.CITE &lt;EndNote&gt;&lt;Cite&gt;&lt;Author&gt;Thomas&lt;/Author&gt;&lt;Year&gt;2003&lt;/Year&gt;&lt;RecNum&gt;7083&lt;/RecNum&gt;&lt;DisplayText&gt;&lt;style face="superscript"&gt;15&lt;/style&gt;&lt;/DisplayText&gt;&lt;record&gt;&lt;rec-number&gt;7083&lt;/rec-number&gt;&lt;foreign-keys&gt;&lt;key app="EN" db-id="9sr20fvtf2xzs2evvsjp9saia0dwspzw099d" timestamp="1435716071"&gt;7083&lt;/key&gt;&lt;/foreign-keys&gt;&lt;ref-type name="Journal Article"&gt;17&lt;/ref-type&gt;&lt;contributors&gt;&lt;authors&gt;&lt;author&gt;Thomas, H.&lt;/author&gt;&lt;/authors&gt;&lt;/contributors&gt;&lt;titles&gt;&lt;title&gt;Quality assessment tool for quantitative studies&lt;/title&gt;&lt;secondary-title&gt;Effective Public Health Practice Project. McMaster University, Toronto&lt;/secondary-title&gt;&lt;/titles&gt;&lt;periodical&gt;&lt;full-title&gt;Effective Public Health Practice Project. McMaster University, Toronto&lt;/full-title&gt;&lt;/periodical&gt;&lt;dates&gt;&lt;year&gt;2003&lt;/year&gt;&lt;/dates&gt;&lt;publisher&gt;McMaster University, Toronto&lt;/publisher&gt;&lt;urls&gt;&lt;/urls&gt;&lt;/record&gt;&lt;/Cite&gt;&lt;/EndNote&gt;</w:instrText>
      </w:r>
      <w:r w:rsidR="001A4646">
        <w:fldChar w:fldCharType="separate"/>
      </w:r>
      <w:r w:rsidR="00E629F8" w:rsidRPr="00E629F8">
        <w:rPr>
          <w:noProof/>
          <w:vertAlign w:val="superscript"/>
        </w:rPr>
        <w:t>15</w:t>
      </w:r>
      <w:r w:rsidR="001A4646">
        <w:fldChar w:fldCharType="end"/>
      </w:r>
      <w:r w:rsidR="001A4646">
        <w:t xml:space="preserve"> and ‘</w:t>
      </w:r>
      <w:r w:rsidR="001A4646" w:rsidRPr="001A4646">
        <w:t>Cochrane Collaboration Risk of Bias Tool’</w:t>
      </w:r>
      <w:r w:rsidR="001A4646">
        <w:t xml:space="preserve"> </w:t>
      </w:r>
      <w:r w:rsidR="001A4646">
        <w:fldChar w:fldCharType="begin"/>
      </w:r>
      <w:r w:rsidR="009D066C">
        <w:instrText xml:space="preserve"> ADDIN EN.CITE &lt;EndNote&gt;&lt;Cite&gt;&lt;Author&gt;Higgins&lt;/Author&gt;&lt;Year&gt;2011&lt;/Year&gt;&lt;RecNum&gt;7079&lt;/RecNum&gt;&lt;DisplayText&gt;&lt;style face="superscript"&gt;17&lt;/style&gt;&lt;/DisplayText&gt;&lt;record&gt;&lt;rec-number&gt;7079&lt;/rec-number&gt;&lt;foreign-keys&gt;&lt;key app="EN" db-id="9sr20fvtf2xzs2evvsjp9saia0dwspzw099d" timestamp="1435716071"&gt;7079&lt;/key&gt;&lt;/foreign-keys&gt;&lt;ref-type name="Journal Article"&gt;17&lt;/ref-type&gt;&lt;contributors&gt;&lt;authors&gt;&lt;author&gt;Higgins, Julian PT&lt;/author&gt;&lt;author&gt;Altman, Douglas G&lt;/author&gt;&lt;author&gt;Gøtzsche, Peter C&lt;/author&gt;&lt;author&gt;Jüni, Peter&lt;/author&gt;&lt;author&gt;Moher, David&lt;/author&gt;&lt;author&gt;Oxman, Andrew D&lt;/author&gt;&lt;author&gt;Savović, Jelena&lt;/author&gt;&lt;author&gt;Schulz, Kenneth F&lt;/author&gt;&lt;author&gt;Weeks, Laura&lt;/author&gt;&lt;author&gt;Sterne, Jonathan AC&lt;/author&gt;&lt;/authors&gt;&lt;/contributors&gt;&lt;titles&gt;&lt;title&gt;The Cochrane Collaboration’s tool for assessing risk of bias in randomised trials&lt;/title&gt;&lt;secondary-title&gt;Bmj&lt;/secondary-title&gt;&lt;/titles&gt;&lt;periodical&gt;&lt;full-title&gt;BMJ&lt;/full-title&gt;&lt;abbr-1&gt;Bmj&lt;/abbr-1&gt;&lt;/periodical&gt;&lt;pages&gt;d5928&lt;/pages&gt;&lt;volume&gt;343&lt;/volume&gt;&lt;dates&gt;&lt;year&gt;2011&lt;/year&gt;&lt;/dates&gt;&lt;isbn&gt;0959-8138&lt;/isbn&gt;&lt;urls&gt;&lt;/urls&gt;&lt;/record&gt;&lt;/Cite&gt;&lt;/EndNote&gt;</w:instrText>
      </w:r>
      <w:r w:rsidR="001A4646">
        <w:fldChar w:fldCharType="separate"/>
      </w:r>
      <w:r w:rsidR="00E629F8" w:rsidRPr="00E629F8">
        <w:rPr>
          <w:noProof/>
          <w:vertAlign w:val="superscript"/>
        </w:rPr>
        <w:t>17</w:t>
      </w:r>
      <w:r w:rsidR="001A4646">
        <w:fldChar w:fldCharType="end"/>
      </w:r>
      <w:r w:rsidR="001A4646" w:rsidRPr="001A4646">
        <w:t xml:space="preserve"> </w:t>
      </w:r>
      <w:r w:rsidR="001A4646">
        <w:t xml:space="preserve">is </w:t>
      </w:r>
      <w:r w:rsidR="005D47F5">
        <w:t xml:space="preserve">presented </w:t>
      </w:r>
      <w:r w:rsidR="001A4646">
        <w:t xml:space="preserve">elsewhere </w:t>
      </w:r>
      <w:r w:rsidR="001A4646">
        <w:fldChar w:fldCharType="begin"/>
      </w:r>
      <w:r w:rsidR="009D066C">
        <w:instrText xml:space="preserve"> ADDIN EN.CITE &lt;EndNote&gt;&lt;Cite&gt;&lt;Author&gt;Armijo-Olivo&lt;/Author&gt;&lt;Year&gt;2012&lt;/Year&gt;&lt;RecNum&gt;7077&lt;/RecNum&gt;&lt;DisplayText&gt;&lt;style face="superscript"&gt;18&lt;/style&gt;&lt;/DisplayText&gt;&lt;record&gt;&lt;rec-number&gt;7077&lt;/rec-number&gt;&lt;foreign-keys&gt;&lt;key app="EN" db-id="9sr20fvtf2xzs2evvsjp9saia0dwspzw099d" timestamp="1435716071"&gt;7077&lt;/key&gt;&lt;/foreign-keys&gt;&lt;ref-type name="Journal Article"&gt;17&lt;/ref-type&gt;&lt;contributors&gt;&lt;authors&gt;&lt;author&gt;Armijo-Olivo, Susan&lt;/author&gt;&lt;author&gt;Stiles, Carla R.&lt;/author&gt;&lt;author&gt;Hagen, Neil A.&lt;/author&gt;&lt;author&gt;Biondo, Patricia D.&lt;/author&gt;&lt;author&gt;Cummings, Greta G.&lt;/author&gt;&lt;/authors&gt;&lt;/contributors&gt;&lt;titles&gt;&lt;title&gt;Assessment of study quality for systematic reviews: a comparison of the Cochrane Collaboration Risk of Bias Tool and the Effective Public Health Practice Project Quality Assessment Tool: methodological research&lt;/title&gt;&lt;secondary-title&gt;Journal of Evaluation in Clinical Practice&lt;/secondary-title&gt;&lt;/titles&gt;&lt;periodical&gt;&lt;full-title&gt;J Eval Clin Pract&lt;/full-title&gt;&lt;abbr-1&gt;Journal of evaluation in clinical practice&lt;/abbr-1&gt;&lt;/periodical&gt;&lt;pages&gt;12-18&lt;/pages&gt;&lt;volume&gt;18&lt;/volume&gt;&lt;number&gt;1&lt;/number&gt;&lt;keywords&gt;&lt;keyword&gt;instruments&lt;/keyword&gt;&lt;keyword&gt;methodological research&lt;/keyword&gt;&lt;keyword&gt;quality assessment&lt;/keyword&gt;&lt;keyword&gt;systematic reviews&lt;/keyword&gt;&lt;/keywords&gt;&lt;dates&gt;&lt;year&gt;2012&lt;/year&gt;&lt;/dates&gt;&lt;publisher&gt;Blackwell Publishing Ltd&lt;/publisher&gt;&lt;isbn&gt;1365-2753&lt;/isbn&gt;&lt;urls&gt;&lt;related-urls&gt;&lt;url&gt;http://dx.doi.org/10.1111/j.1365-2753.2010.01516.x&lt;/url&gt;&lt;/related-urls&gt;&lt;/urls&gt;&lt;electronic-resource-num&gt;10.1111/j.1365-2753.2010.01516.x&lt;/electronic-resource-num&gt;&lt;/record&gt;&lt;/Cite&gt;&lt;/EndNote&gt;</w:instrText>
      </w:r>
      <w:r w:rsidR="001A4646">
        <w:fldChar w:fldCharType="separate"/>
      </w:r>
      <w:r w:rsidR="00E629F8" w:rsidRPr="00E629F8">
        <w:rPr>
          <w:noProof/>
          <w:vertAlign w:val="superscript"/>
        </w:rPr>
        <w:t>18</w:t>
      </w:r>
      <w:r w:rsidR="001A4646">
        <w:fldChar w:fldCharType="end"/>
      </w:r>
      <w:r w:rsidR="001A4646">
        <w:t>.</w:t>
      </w:r>
      <w:commentRangeEnd w:id="10"/>
      <w:r w:rsidR="00B039E5">
        <w:rPr>
          <w:rStyle w:val="CommentReference"/>
        </w:rPr>
        <w:commentReference w:id="10"/>
      </w:r>
      <w:commentRangeEnd w:id="11"/>
      <w:r w:rsidR="008D0E2C">
        <w:rPr>
          <w:rStyle w:val="CommentReference"/>
        </w:rPr>
        <w:commentReference w:id="11"/>
      </w:r>
    </w:p>
    <w:p w14:paraId="66154097" w14:textId="3BED9F17" w:rsidR="005D47F5" w:rsidRDefault="005D47F5" w:rsidP="008D0E2C">
      <w:ins w:id="12" w:author="Reza Amiri" w:date="2015-08-14T14:33:00Z">
        <w:r>
          <w:t xml:space="preserve">To assess the quality of studies, we followed the procedure which is presented by </w:t>
        </w:r>
      </w:ins>
      <w:r>
        <w:fldChar w:fldCharType="begin"/>
      </w:r>
      <w:r>
        <w:instrText xml:space="preserve"> ADDIN EN.CITE &lt;EndNote&gt;&lt;Cite AuthorYear="1"&gt;&lt;Author&gt;Thomas&lt;/Author&gt;&lt;Year&gt;2003&lt;/Year&gt;&lt;RecNum&gt;7083&lt;/RecNum&gt;&lt;DisplayText&gt;Thomas &lt;style face="superscript"&gt;15&lt;/style&gt;&lt;/DisplayText&gt;&lt;record&gt;&lt;rec-number&gt;7083&lt;/rec-number&gt;&lt;foreign-keys&gt;&lt;key app="EN" db-id="9sr20fvtf2xzs2evvsjp9saia0dwspzw099d" timestamp="1435716071"&gt;7083&lt;/key&gt;&lt;/foreign-keys&gt;&lt;ref-type name="Journal Article"&gt;17&lt;/ref-type&gt;&lt;contributors&gt;&lt;authors&gt;&lt;author&gt;Thomas, H.&lt;/author&gt;&lt;/authors&gt;&lt;/contributors&gt;&lt;titles&gt;&lt;title&gt;Quality assessment tool for quantitative studies&lt;/title&gt;&lt;secondary-title&gt;Effective Public Health Practice Project. McMaster University, Toronto&lt;/secondary-title&gt;&lt;/titles&gt;&lt;periodical&gt;&lt;full-title&gt;Effective Public Health Practice Project. McMaster University, Toronto&lt;/full-title&gt;&lt;/periodical&gt;&lt;dates&gt;&lt;year&gt;2003&lt;/year&gt;&lt;/dates&gt;&lt;publisher&gt;McMaster University, Toronto&lt;/publisher&gt;&lt;urls&gt;&lt;/urls&gt;&lt;/record&gt;&lt;/Cite&gt;&lt;/EndNote&gt;</w:instrText>
      </w:r>
      <w:r>
        <w:fldChar w:fldCharType="separate"/>
      </w:r>
      <w:r>
        <w:rPr>
          <w:noProof/>
        </w:rPr>
        <w:t xml:space="preserve">Thomas </w:t>
      </w:r>
      <w:r w:rsidRPr="005D47F5">
        <w:rPr>
          <w:noProof/>
          <w:vertAlign w:val="superscript"/>
        </w:rPr>
        <w:t>15</w:t>
      </w:r>
      <w:r>
        <w:fldChar w:fldCharType="end"/>
      </w:r>
      <w:ins w:id="13" w:author="Reza Amiri" w:date="2015-08-14T14:33:00Z">
        <w:r>
          <w:t xml:space="preserve">. First, </w:t>
        </w:r>
      </w:ins>
      <w:ins w:id="14" w:author="Reza Amiri" w:date="2015-08-14T14:42:00Z">
        <w:r w:rsidR="008D0E2C">
          <w:t xml:space="preserve">studies’ following sections were graded by </w:t>
        </w:r>
      </w:ins>
      <w:ins w:id="15" w:author="Reza Amiri" w:date="2015-08-14T14:43:00Z">
        <w:r w:rsidR="008D0E2C">
          <w:t xml:space="preserve">MA and TTS: </w:t>
        </w:r>
      </w:ins>
      <w:ins w:id="16" w:author="Reza Amiri" w:date="2015-08-14T14:34:00Z">
        <w:r>
          <w:t>‘</w:t>
        </w:r>
      </w:ins>
      <w:ins w:id="17" w:author="Reza Amiri" w:date="2015-08-14T14:35:00Z">
        <w:r>
          <w:t>Selection Bias,</w:t>
        </w:r>
      </w:ins>
      <w:ins w:id="18" w:author="Reza Amiri" w:date="2015-08-14T14:34:00Z">
        <w:r>
          <w:t>’</w:t>
        </w:r>
      </w:ins>
      <w:ins w:id="19" w:author="Reza Amiri" w:date="2015-08-14T14:35:00Z">
        <w:r>
          <w:t xml:space="preserve"> ‘Study Design,’ ‘Confounders,’ ‘</w:t>
        </w:r>
      </w:ins>
      <w:ins w:id="20" w:author="Reza Amiri" w:date="2015-08-14T14:36:00Z">
        <w:r>
          <w:t>Blinding,</w:t>
        </w:r>
      </w:ins>
      <w:ins w:id="21" w:author="Reza Amiri" w:date="2015-08-14T14:35:00Z">
        <w:r>
          <w:t>’</w:t>
        </w:r>
      </w:ins>
      <w:ins w:id="22" w:author="Reza Amiri" w:date="2015-08-14T14:36:00Z">
        <w:r>
          <w:t xml:space="preserve"> ‘Data Collection Methods,’ </w:t>
        </w:r>
      </w:ins>
      <w:ins w:id="23" w:author="Reza Amiri" w:date="2015-08-14T14:37:00Z">
        <w:r>
          <w:t xml:space="preserve">and </w:t>
        </w:r>
      </w:ins>
      <w:ins w:id="24" w:author="Reza Amiri" w:date="2015-08-14T14:36:00Z">
        <w:r>
          <w:t>‘Withdrawals and Drop-outs’</w:t>
        </w:r>
      </w:ins>
      <w:ins w:id="25" w:author="Reza Amiri" w:date="2015-08-14T14:37:00Z">
        <w:r>
          <w:t xml:space="preserve">. </w:t>
        </w:r>
      </w:ins>
      <w:ins w:id="26" w:author="Reza Amiri" w:date="2015-08-14T14:43:00Z">
        <w:r w:rsidR="008D0E2C">
          <w:t>I</w:t>
        </w:r>
      </w:ins>
      <w:ins w:id="27" w:author="Reza Amiri" w:date="2015-08-14T14:38:00Z">
        <w:r w:rsidR="008D0E2C">
          <w:t>f no discrepanc</w:t>
        </w:r>
      </w:ins>
      <w:ins w:id="28" w:author="Reza Amiri" w:date="2015-08-14T14:39:00Z">
        <w:r w:rsidR="008D0E2C">
          <w:t>y in</w:t>
        </w:r>
      </w:ins>
      <w:ins w:id="29" w:author="Reza Amiri" w:date="2015-08-14T14:38:00Z">
        <w:r w:rsidR="008D0E2C">
          <w:t xml:space="preserve"> </w:t>
        </w:r>
      </w:ins>
      <w:ins w:id="30" w:author="Reza Amiri" w:date="2015-08-14T14:39:00Z">
        <w:r w:rsidR="008D0E2C">
          <w:t xml:space="preserve">ratings of the studies’ elements were </w:t>
        </w:r>
      </w:ins>
      <w:ins w:id="31" w:author="Reza Amiri" w:date="2015-08-14T14:38:00Z">
        <w:r w:rsidR="008D0E2C">
          <w:t>achieved</w:t>
        </w:r>
      </w:ins>
      <w:ins w:id="32" w:author="Reza Amiri" w:date="2015-08-14T14:40:00Z">
        <w:r w:rsidR="008D0E2C">
          <w:t xml:space="preserve">, the study’s </w:t>
        </w:r>
      </w:ins>
      <w:ins w:id="33" w:author="Reza Amiri" w:date="2015-08-14T14:43:00Z">
        <w:r w:rsidR="008D0E2C">
          <w:t>quality</w:t>
        </w:r>
      </w:ins>
      <w:ins w:id="34" w:author="Reza Amiri" w:date="2015-08-14T14:40:00Z">
        <w:r w:rsidR="008D0E2C">
          <w:t xml:space="preserve"> would</w:t>
        </w:r>
      </w:ins>
      <w:ins w:id="35" w:author="Reza Amiri" w:date="2015-08-14T14:44:00Z">
        <w:r w:rsidR="008D0E2C">
          <w:t xml:space="preserve"> be graded from</w:t>
        </w:r>
      </w:ins>
      <w:ins w:id="36" w:author="Reza Amiri" w:date="2015-08-14T14:40:00Z">
        <w:r w:rsidR="008D0E2C">
          <w:t xml:space="preserve"> </w:t>
        </w:r>
      </w:ins>
      <w:ins w:id="37" w:author="Reza Amiri" w:date="2015-08-14T14:44:00Z">
        <w:r w:rsidR="008D0E2C">
          <w:t>weak to high</w:t>
        </w:r>
      </w:ins>
      <w:ins w:id="38" w:author="Reza Amiri" w:date="2015-08-14T14:40:00Z">
        <w:r w:rsidR="008D0E2C">
          <w:t xml:space="preserve"> </w:t>
        </w:r>
      </w:ins>
      <w:r w:rsidR="008D0E2C">
        <w:fldChar w:fldCharType="begin"/>
      </w:r>
      <w:r w:rsidR="008D0E2C">
        <w:instrText xml:space="preserve"> ADDIN EN.CITE &lt;EndNote&gt;&lt;Cite&gt;&lt;Author&gt;Thomas&lt;/Author&gt;&lt;Year&gt;2003&lt;/Year&gt;&lt;RecNum&gt;7083&lt;/RecNum&gt;&lt;DisplayText&gt;&lt;style face="superscript"&gt;15&lt;/style&gt;&lt;/DisplayText&gt;&lt;record&gt;&lt;rec-number&gt;7083&lt;/rec-number&gt;&lt;foreign-keys&gt;&lt;key app="EN" db-id="9sr20fvtf2xzs2evvsjp9saia0dwspzw099d" timestamp="1435716071"&gt;7083&lt;/key&gt;&lt;/foreign-keys&gt;&lt;ref-type name="Journal Article"&gt;17&lt;/ref-type&gt;&lt;contributors&gt;&lt;authors&gt;&lt;author&gt;Thomas, H.&lt;/author&gt;&lt;/authors&gt;&lt;/contributors&gt;&lt;titles&gt;&lt;title&gt;Quality assessment tool for quantitative studies&lt;/title&gt;&lt;secondary-title&gt;Effective Public Health Practice Project. McMaster University, Toronto&lt;/secondary-title&gt;&lt;/titles&gt;&lt;periodical&gt;&lt;full-title&gt;Effective Public Health Practice Project. McMaster University, Toronto&lt;/full-title&gt;&lt;/periodical&gt;&lt;dates&gt;&lt;year&gt;2003&lt;/year&gt;&lt;/dates&gt;&lt;publisher&gt;McMaster University, Toronto&lt;/publisher&gt;&lt;urls&gt;&lt;/urls&gt;&lt;/record&gt;&lt;/Cite&gt;&lt;/EndNote&gt;</w:instrText>
      </w:r>
      <w:r w:rsidR="008D0E2C">
        <w:fldChar w:fldCharType="separate"/>
      </w:r>
      <w:r w:rsidR="008D0E2C" w:rsidRPr="008D0E2C">
        <w:rPr>
          <w:noProof/>
          <w:vertAlign w:val="superscript"/>
        </w:rPr>
        <w:t>15</w:t>
      </w:r>
      <w:r w:rsidR="008D0E2C">
        <w:fldChar w:fldCharType="end"/>
      </w:r>
      <w:ins w:id="39" w:author="Reza Amiri" w:date="2015-08-14T14:40:00Z">
        <w:r w:rsidR="008D0E2C">
          <w:t>.</w:t>
        </w:r>
      </w:ins>
    </w:p>
    <w:p w14:paraId="7B3212EC" w14:textId="77777777" w:rsidR="000454CC" w:rsidRPr="00896C08" w:rsidRDefault="000454CC" w:rsidP="009D066C"/>
    <w:p w14:paraId="5CC84777" w14:textId="77777777" w:rsidR="00FB4179" w:rsidRDefault="00412A3C" w:rsidP="00F93886">
      <w:pPr>
        <w:pStyle w:val="Heading2"/>
      </w:pPr>
      <w:r>
        <w:t>Data extraction</w:t>
      </w:r>
    </w:p>
    <w:p w14:paraId="0A6A75E1" w14:textId="77777777" w:rsidR="00412A3C" w:rsidRPr="00412A3C" w:rsidRDefault="00B22C23" w:rsidP="000454CC">
      <w:r>
        <w:t>The following details were extracted from final selected articles: i) authorship; ii) year and journal title; iii) study design; iv) sample population; v) NCD(s) type; vi) intervention method; and, vii) effectiveness of the intervention.</w:t>
      </w:r>
    </w:p>
    <w:p w14:paraId="3138DD74" w14:textId="77777777" w:rsidR="00FB4179" w:rsidRDefault="00FB4179" w:rsidP="00F93886">
      <w:pPr>
        <w:rPr>
          <w:rFonts w:asciiTheme="majorBidi" w:eastAsiaTheme="majorEastAsia" w:hAnsiTheme="majorBidi" w:cstheme="majorBidi"/>
          <w:szCs w:val="26"/>
        </w:rPr>
      </w:pPr>
      <w:r>
        <w:br w:type="page"/>
      </w:r>
    </w:p>
    <w:p w14:paraId="6D948521" w14:textId="77777777" w:rsidR="00FB4179" w:rsidRDefault="00FB4179" w:rsidP="009D066C">
      <w:pPr>
        <w:pStyle w:val="Heading1"/>
      </w:pPr>
      <w:bookmarkStart w:id="40" w:name="_GoBack"/>
      <w:bookmarkEnd w:id="40"/>
      <w:r>
        <w:lastRenderedPageBreak/>
        <w:t>RESULTS</w:t>
      </w:r>
    </w:p>
    <w:p w14:paraId="75C42298" w14:textId="77777777" w:rsidR="00305ED6" w:rsidRPr="00305ED6" w:rsidRDefault="00255420" w:rsidP="00255420">
      <w:r>
        <w:t xml:space="preserve">The database research resulted in 809 studies. After duplicate articles’ removal (n = 130), titles/abstracts were reviewed. In this stage, 649 were excluded. </w:t>
      </w:r>
      <w:r w:rsidR="00305ED6">
        <w:t>The final retrieved articles were thirty (n = 30). However, after thorough full-text review</w:t>
      </w:r>
      <w:r>
        <w:t>s</w:t>
      </w:r>
      <w:r w:rsidR="00305ED6">
        <w:t xml:space="preserve"> we excluded 17</w:t>
      </w:r>
      <w:r>
        <w:t xml:space="preserve"> articles due to content unsatisfactory </w:t>
      </w:r>
      <w:r w:rsidR="00305ED6">
        <w:t xml:space="preserve">leading to </w:t>
      </w:r>
      <w:r>
        <w:t xml:space="preserve">final number of </w:t>
      </w:r>
      <w:r w:rsidR="00305ED6">
        <w:t>thirteen (n = 13) studies</w:t>
      </w:r>
      <w:r>
        <w:t xml:space="preserve"> for</w:t>
      </w:r>
      <w:r w:rsidR="00305ED6">
        <w:t xml:space="preserve"> this</w:t>
      </w:r>
      <w:r w:rsidR="00DE5330">
        <w:t xml:space="preserve"> study</w:t>
      </w:r>
      <w:r w:rsidR="00305ED6">
        <w:t xml:space="preserve">. </w:t>
      </w:r>
      <w:r w:rsidR="004E16C5">
        <w:fldChar w:fldCharType="begin"/>
      </w:r>
      <w:r w:rsidR="004E16C5">
        <w:instrText xml:space="preserve"> REF _Ref423357090 \h </w:instrText>
      </w:r>
      <w:r w:rsidR="004E16C5">
        <w:fldChar w:fldCharType="separate"/>
      </w:r>
      <w:r w:rsidR="004E16C5">
        <w:t xml:space="preserve">Figure </w:t>
      </w:r>
      <w:r w:rsidR="004E16C5">
        <w:rPr>
          <w:noProof/>
        </w:rPr>
        <w:t>1</w:t>
      </w:r>
      <w:r w:rsidR="004E16C5">
        <w:fldChar w:fldCharType="end"/>
      </w:r>
      <w:r w:rsidR="00305ED6">
        <w:t xml:space="preserve"> shows the </w:t>
      </w:r>
      <w:r w:rsidR="004E16C5">
        <w:t xml:space="preserve">in detail </w:t>
      </w:r>
      <w:r w:rsidR="00305ED6">
        <w:t xml:space="preserve">procedure to obtain the </w:t>
      </w:r>
      <w:r w:rsidR="004E16C5">
        <w:t xml:space="preserve">final </w:t>
      </w:r>
      <w:r w:rsidR="00305ED6">
        <w:t>studies for this review.</w:t>
      </w:r>
    </w:p>
    <w:p w14:paraId="007018BC" w14:textId="77777777" w:rsidR="00305ED6" w:rsidRDefault="00305ED6" w:rsidP="00305ED6">
      <w:pPr>
        <w:keepNext/>
        <w:jc w:val="center"/>
      </w:pPr>
      <w:r>
        <w:rPr>
          <w:noProof/>
        </w:rPr>
        <w:drawing>
          <wp:inline distT="0" distB="0" distL="0" distR="0" wp14:anchorId="3774693C" wp14:editId="07F5E364">
            <wp:extent cx="4321269" cy="273600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1269" cy="2736000"/>
                    </a:xfrm>
                    <a:prstGeom prst="rect">
                      <a:avLst/>
                    </a:prstGeom>
                    <a:ln>
                      <a:noFill/>
                    </a:ln>
                  </pic:spPr>
                </pic:pic>
              </a:graphicData>
            </a:graphic>
          </wp:inline>
        </w:drawing>
      </w:r>
    </w:p>
    <w:p w14:paraId="67718CFB" w14:textId="77777777" w:rsidR="00305ED6" w:rsidRPr="00305ED6" w:rsidRDefault="00305ED6" w:rsidP="00305ED6">
      <w:pPr>
        <w:pStyle w:val="Caption"/>
        <w:jc w:val="center"/>
      </w:pPr>
      <w:bookmarkStart w:id="41" w:name="_Ref423357090"/>
      <w:r>
        <w:t xml:space="preserve">Figure </w:t>
      </w:r>
      <w:fldSimple w:instr=" SEQ Figure \* ARABIC ">
        <w:r>
          <w:rPr>
            <w:noProof/>
          </w:rPr>
          <w:t>1</w:t>
        </w:r>
      </w:fldSimple>
      <w:bookmarkEnd w:id="41"/>
      <w:r>
        <w:t>. Study selection procedure</w:t>
      </w:r>
    </w:p>
    <w:p w14:paraId="0A3A6B3B" w14:textId="6936B49B" w:rsidR="003340A8" w:rsidRPr="00061C92" w:rsidRDefault="00764FAE" w:rsidP="005D47F5">
      <w:pPr>
        <w:rPr>
          <w:sz w:val="20"/>
          <w:szCs w:val="18"/>
        </w:rPr>
        <w:sectPr w:rsidR="003340A8" w:rsidRPr="00061C92" w:rsidSect="00870B96">
          <w:pgSz w:w="12240" w:h="15840"/>
          <w:pgMar w:top="1440" w:right="1440" w:bottom="1440" w:left="1440" w:header="720" w:footer="720" w:gutter="0"/>
          <w:cols w:space="720"/>
          <w:docGrid w:linePitch="360"/>
        </w:sectPr>
      </w:pPr>
      <w:r>
        <w:rPr>
          <w:sz w:val="20"/>
          <w:szCs w:val="18"/>
        </w:rPr>
        <w:t xml:space="preserve">In </w:t>
      </w:r>
      <w:r>
        <w:rPr>
          <w:sz w:val="20"/>
          <w:szCs w:val="18"/>
        </w:rPr>
        <w:fldChar w:fldCharType="begin"/>
      </w:r>
      <w:r>
        <w:rPr>
          <w:sz w:val="20"/>
          <w:szCs w:val="18"/>
        </w:rPr>
        <w:instrText xml:space="preserve"> REF _Ref423941474 \h </w:instrText>
      </w:r>
      <w:r>
        <w:rPr>
          <w:sz w:val="20"/>
          <w:szCs w:val="18"/>
        </w:rPr>
      </w:r>
      <w:r>
        <w:rPr>
          <w:sz w:val="20"/>
          <w:szCs w:val="18"/>
        </w:rPr>
        <w:fldChar w:fldCharType="separate"/>
      </w:r>
      <w:r>
        <w:t xml:space="preserve">Table </w:t>
      </w:r>
      <w:r>
        <w:rPr>
          <w:noProof/>
        </w:rPr>
        <w:t>1</w:t>
      </w:r>
      <w:r>
        <w:rPr>
          <w:sz w:val="20"/>
          <w:szCs w:val="18"/>
        </w:rPr>
        <w:fldChar w:fldCharType="end"/>
      </w:r>
      <w:r>
        <w:rPr>
          <w:sz w:val="20"/>
          <w:szCs w:val="18"/>
        </w:rPr>
        <w:t xml:space="preserve">, we illustrated the details of the studies included in this review. The design of the studies </w:t>
      </w:r>
      <w:r w:rsidR="00F00559">
        <w:rPr>
          <w:sz w:val="20"/>
          <w:szCs w:val="18"/>
        </w:rPr>
        <w:t>were quasi</w:t>
      </w:r>
      <w:r w:rsidR="004A7C5E">
        <w:rPr>
          <w:sz w:val="20"/>
          <w:szCs w:val="18"/>
        </w:rPr>
        <w:t>-experimental</w:t>
      </w:r>
      <w:r>
        <w:rPr>
          <w:sz w:val="20"/>
          <w:szCs w:val="18"/>
        </w:rPr>
        <w:t>, or randomized trials. The sample size of the studies ranged from 8 to 607. Various intervention methods were included in the studies such as dietary habits modification, physical activity encouragement, increasing education on NCDs, self-</w:t>
      </w:r>
      <w:r w:rsidR="000454CC">
        <w:rPr>
          <w:sz w:val="20"/>
          <w:szCs w:val="18"/>
        </w:rPr>
        <w:t>monitoring</w:t>
      </w:r>
      <w:r>
        <w:rPr>
          <w:sz w:val="20"/>
          <w:szCs w:val="18"/>
        </w:rPr>
        <w:t xml:space="preserve"> of blood pressure or glucose level. Studies that were included in this review reported one intervention method and desirable outcome of the NCDs intervened. Overall, studies included in this review scored </w:t>
      </w:r>
      <w:r w:rsidR="0093111F">
        <w:rPr>
          <w:sz w:val="20"/>
          <w:szCs w:val="18"/>
        </w:rPr>
        <w:t xml:space="preserve">moderate </w:t>
      </w:r>
      <w:r w:rsidR="001F51F3">
        <w:rPr>
          <w:sz w:val="20"/>
          <w:szCs w:val="18"/>
        </w:rPr>
        <w:fldChar w:fldCharType="begin"/>
      </w:r>
      <w:r w:rsidR="005D47F5">
        <w:rPr>
          <w:sz w:val="20"/>
          <w:szCs w:val="18"/>
        </w:rPr>
        <w:instrText xml:space="preserve"> ADDIN EN.CITE &lt;EndNote&gt;&lt;Cite&gt;&lt;Author&gt;Thomas&lt;/Author&gt;&lt;Year&gt;2003&lt;/Year&gt;&lt;RecNum&gt;7083&lt;/RecNum&gt;&lt;DisplayText&gt;&lt;style face="superscript"&gt;15&lt;/style&gt;&lt;/DisplayText&gt;&lt;record&gt;&lt;rec-number&gt;7083&lt;/rec-number&gt;&lt;foreign-keys&gt;&lt;key app="EN" db-id="9sr20fvtf2xzs2evvsjp9saia0dwspzw099d" timestamp="1435716071"&gt;7083&lt;/key&gt;&lt;/foreign-keys&gt;&lt;ref-type name="Journal Article"&gt;17&lt;/ref-type&gt;&lt;contributors&gt;&lt;authors&gt;&lt;author&gt;Thomas, H.&lt;/author&gt;&lt;/authors&gt;&lt;/contributors&gt;&lt;titles&gt;&lt;title&gt;Quality assessment tool for quantitative studies&lt;/title&gt;&lt;secondary-title&gt;Effective Public Health Practice Project. McMaster University, Toronto&lt;/secondary-title&gt;&lt;/titles&gt;&lt;periodical&gt;&lt;full-title&gt;Effective Public Health Practice Project. McMaster University, Toronto&lt;/full-title&gt;&lt;/periodical&gt;&lt;dates&gt;&lt;year&gt;2003&lt;/year&gt;&lt;/dates&gt;&lt;publisher&gt;McMaster University, Toronto&lt;/publisher&gt;&lt;urls&gt;&lt;/urls&gt;&lt;/record&gt;&lt;/Cite&gt;&lt;/EndNote&gt;</w:instrText>
      </w:r>
      <w:r w:rsidR="001F51F3">
        <w:rPr>
          <w:sz w:val="20"/>
          <w:szCs w:val="18"/>
        </w:rPr>
        <w:fldChar w:fldCharType="separate"/>
      </w:r>
      <w:r w:rsidR="001F51F3" w:rsidRPr="001F51F3">
        <w:rPr>
          <w:noProof/>
          <w:sz w:val="20"/>
          <w:szCs w:val="18"/>
          <w:vertAlign w:val="superscript"/>
        </w:rPr>
        <w:t>15</w:t>
      </w:r>
      <w:r w:rsidR="001F51F3">
        <w:rPr>
          <w:sz w:val="20"/>
          <w:szCs w:val="18"/>
        </w:rPr>
        <w:fldChar w:fldCharType="end"/>
      </w:r>
      <w:r>
        <w:rPr>
          <w:sz w:val="20"/>
          <w:szCs w:val="18"/>
        </w:rPr>
        <w:t xml:space="preserve">, which is </w:t>
      </w:r>
      <w:commentRangeStart w:id="42"/>
      <w:commentRangeStart w:id="43"/>
      <w:r>
        <w:rPr>
          <w:sz w:val="20"/>
          <w:szCs w:val="18"/>
        </w:rPr>
        <w:t xml:space="preserve">considered as the acceptable quality for the systematic reviews </w:t>
      </w:r>
      <w:commentRangeEnd w:id="42"/>
      <w:r w:rsidR="00C96B6B">
        <w:rPr>
          <w:rStyle w:val="CommentReference"/>
        </w:rPr>
        <w:commentReference w:id="42"/>
      </w:r>
      <w:commentRangeEnd w:id="43"/>
      <w:r w:rsidR="009E4060">
        <w:rPr>
          <w:rStyle w:val="CommentReference"/>
        </w:rPr>
        <w:commentReference w:id="43"/>
      </w:r>
      <w:r>
        <w:rPr>
          <w:sz w:val="20"/>
          <w:szCs w:val="18"/>
        </w:rPr>
        <w:t>(studies scored less were excluded).</w:t>
      </w:r>
    </w:p>
    <w:p w14:paraId="7E30608A" w14:textId="77777777" w:rsidR="00002E42" w:rsidRDefault="00002E42" w:rsidP="005D30E3">
      <w:pPr>
        <w:pStyle w:val="Caption"/>
      </w:pPr>
      <w:bookmarkStart w:id="44" w:name="_Ref423941474"/>
      <w:r>
        <w:lastRenderedPageBreak/>
        <w:t xml:space="preserve">Table </w:t>
      </w:r>
      <w:fldSimple w:instr=" SEQ Table \* ARABIC ">
        <w:r>
          <w:rPr>
            <w:noProof/>
          </w:rPr>
          <w:t>1</w:t>
        </w:r>
      </w:fldSimple>
      <w:bookmarkEnd w:id="44"/>
      <w:r>
        <w:t xml:space="preserve"> Interventional studies on non-communicable diseases conducted in Malaysia</w:t>
      </w:r>
      <w:r w:rsidR="005D30E3">
        <w:br/>
      </w:r>
    </w:p>
    <w:tbl>
      <w:tblPr>
        <w:tblStyle w:val="ListTable2"/>
        <w:tblW w:w="5000" w:type="pct"/>
        <w:tblLook w:val="04A0" w:firstRow="1" w:lastRow="0" w:firstColumn="1" w:lastColumn="0" w:noHBand="0" w:noVBand="1"/>
      </w:tblPr>
      <w:tblGrid>
        <w:gridCol w:w="963"/>
        <w:gridCol w:w="1470"/>
        <w:gridCol w:w="1678"/>
        <w:gridCol w:w="1431"/>
        <w:gridCol w:w="2587"/>
        <w:gridCol w:w="3868"/>
        <w:gridCol w:w="963"/>
      </w:tblGrid>
      <w:tr w:rsidR="009E4060" w:rsidRPr="00CB5607" w14:paraId="42938363" w14:textId="77777777" w:rsidTr="00305ED6">
        <w:trPr>
          <w:cnfStyle w:val="100000000000" w:firstRow="1" w:lastRow="0" w:firstColumn="0" w:lastColumn="0" w:oddVBand="0" w:evenVBand="0" w:oddHBand="0" w:evenHBand="0" w:firstRowFirstColumn="0" w:firstRowLastColumn="0" w:lastRowFirstColumn="0" w:lastRowLastColumn="0"/>
          <w:trHeight w:val="416"/>
          <w:tblHeader/>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20F4917C"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AUTHOR (YEAR)</w:t>
            </w:r>
          </w:p>
        </w:tc>
        <w:tc>
          <w:tcPr>
            <w:tcW w:w="404" w:type="pct"/>
            <w:vAlign w:val="center"/>
            <w:hideMark/>
          </w:tcPr>
          <w:p w14:paraId="617E058E" w14:textId="7C750EB5" w:rsidR="001B2BB4" w:rsidRPr="001B2BB4" w:rsidRDefault="000454CC" w:rsidP="005D30E3">
            <w:pPr>
              <w:spacing w:before="0"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INTERVENTION</w:t>
            </w:r>
            <w:r>
              <w:rPr>
                <w:rFonts w:asciiTheme="majorBidi" w:eastAsia="Times New Roman" w:hAnsiTheme="majorBidi" w:cstheme="majorBidi"/>
                <w:color w:val="000000"/>
                <w:sz w:val="16"/>
                <w:szCs w:val="16"/>
              </w:rPr>
              <w:br/>
            </w:r>
            <w:commentRangeStart w:id="45"/>
            <w:r w:rsidR="001B2BB4" w:rsidRPr="001B2BB4">
              <w:rPr>
                <w:rFonts w:asciiTheme="majorBidi" w:eastAsia="Times New Roman" w:hAnsiTheme="majorBidi" w:cstheme="majorBidi"/>
                <w:color w:val="000000"/>
                <w:sz w:val="16"/>
                <w:szCs w:val="16"/>
              </w:rPr>
              <w:t>TYPE</w:t>
            </w:r>
            <w:commentRangeEnd w:id="45"/>
            <w:r w:rsidR="00DF11CF">
              <w:rPr>
                <w:rStyle w:val="CommentReference"/>
                <w:b w:val="0"/>
                <w:bCs w:val="0"/>
              </w:rPr>
              <w:commentReference w:id="45"/>
            </w:r>
          </w:p>
        </w:tc>
        <w:tc>
          <w:tcPr>
            <w:tcW w:w="692" w:type="pct"/>
            <w:vAlign w:val="center"/>
            <w:hideMark/>
          </w:tcPr>
          <w:p w14:paraId="3AA80BAD" w14:textId="30F10973" w:rsidR="001B2BB4" w:rsidRPr="001B2BB4" w:rsidRDefault="000454CC" w:rsidP="005D30E3">
            <w:pPr>
              <w:spacing w:before="0"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STUDY</w:t>
            </w:r>
            <w:r>
              <w:rPr>
                <w:rFonts w:asciiTheme="majorBidi" w:eastAsia="Times New Roman" w:hAnsiTheme="majorBidi" w:cstheme="majorBidi"/>
                <w:color w:val="000000"/>
                <w:sz w:val="16"/>
                <w:szCs w:val="16"/>
              </w:rPr>
              <w:br/>
              <w:t>DESIGN</w:t>
            </w:r>
            <w:r w:rsidRPr="001B2BB4">
              <w:rPr>
                <w:rFonts w:asciiTheme="majorBidi" w:eastAsia="Times New Roman" w:hAnsiTheme="majorBidi" w:cstheme="majorBidi"/>
                <w:color w:val="000000"/>
                <w:sz w:val="16"/>
                <w:szCs w:val="16"/>
              </w:rPr>
              <w:t xml:space="preserve"> </w:t>
            </w:r>
          </w:p>
        </w:tc>
        <w:tc>
          <w:tcPr>
            <w:tcW w:w="597" w:type="pct"/>
            <w:vAlign w:val="center"/>
          </w:tcPr>
          <w:p w14:paraId="5BD4C5AF" w14:textId="77777777" w:rsidR="001B2BB4" w:rsidRPr="001B2BB4" w:rsidRDefault="001B2BB4" w:rsidP="005D30E3">
            <w:pPr>
              <w:spacing w:before="0"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SAMPLE</w:t>
            </w:r>
          </w:p>
        </w:tc>
        <w:tc>
          <w:tcPr>
            <w:tcW w:w="1043" w:type="pct"/>
            <w:vAlign w:val="center"/>
            <w:hideMark/>
          </w:tcPr>
          <w:p w14:paraId="0CB0C29D" w14:textId="2A043F7E" w:rsidR="001B2BB4" w:rsidRPr="001B2BB4" w:rsidRDefault="00C96B6B" w:rsidP="000454CC">
            <w:pPr>
              <w:spacing w:before="0"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Style w:val="CommentReference"/>
                <w:b w:val="0"/>
                <w:bCs w:val="0"/>
              </w:rPr>
              <w:commentReference w:id="46"/>
            </w:r>
            <w:r w:rsidR="000454CC">
              <w:rPr>
                <w:rFonts w:asciiTheme="majorBidi" w:eastAsia="Times New Roman" w:hAnsiTheme="majorBidi" w:cstheme="majorBidi"/>
                <w:color w:val="000000"/>
                <w:sz w:val="16"/>
                <w:szCs w:val="16"/>
              </w:rPr>
              <w:t>PRIMARY OUTCOME</w:t>
            </w:r>
            <w:r w:rsidR="000454CC">
              <w:rPr>
                <w:rFonts w:asciiTheme="majorBidi" w:eastAsia="Times New Roman" w:hAnsiTheme="majorBidi" w:cstheme="majorBidi"/>
                <w:color w:val="000000"/>
                <w:sz w:val="16"/>
                <w:szCs w:val="16"/>
              </w:rPr>
              <w:br/>
              <w:t>VARIABLES</w:t>
            </w:r>
          </w:p>
        </w:tc>
        <w:tc>
          <w:tcPr>
            <w:tcW w:w="1537" w:type="pct"/>
            <w:vAlign w:val="center"/>
            <w:hideMark/>
          </w:tcPr>
          <w:p w14:paraId="7426B40F" w14:textId="77777777" w:rsidR="001B2BB4" w:rsidRPr="001B2BB4" w:rsidRDefault="001B2BB4" w:rsidP="005D30E3">
            <w:pPr>
              <w:spacing w:before="0"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FINDINGS</w:t>
            </w:r>
          </w:p>
        </w:tc>
        <w:tc>
          <w:tcPr>
            <w:tcW w:w="372" w:type="pct"/>
            <w:vAlign w:val="center"/>
            <w:hideMark/>
          </w:tcPr>
          <w:p w14:paraId="0BD6980B" w14:textId="77777777" w:rsidR="001B2BB4" w:rsidRPr="001B2BB4" w:rsidRDefault="001B2BB4" w:rsidP="005D30E3">
            <w:pPr>
              <w:spacing w:before="0"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QUALITY</w:t>
            </w:r>
          </w:p>
        </w:tc>
      </w:tr>
      <w:tr w:rsidR="009E4060" w:rsidRPr="00CB5607" w14:paraId="256F9788" w14:textId="77777777" w:rsidTr="00305ED6">
        <w:trPr>
          <w:cnfStyle w:val="000000100000" w:firstRow="0" w:lastRow="0" w:firstColumn="0" w:lastColumn="0" w:oddVBand="0" w:evenVBand="0" w:oddHBand="1" w:evenHBand="0" w:firstRowFirstColumn="0" w:firstRowLastColumn="0" w:lastRowFirstColumn="0" w:lastRowLastColumn="0"/>
          <w:trHeight w:val="1825"/>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302438F2"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Karupaiah</w:t>
            </w:r>
            <w:r w:rsidRPr="001B2BB4">
              <w:rPr>
                <w:rFonts w:asciiTheme="majorBidi" w:eastAsia="Times New Roman" w:hAnsiTheme="majorBidi" w:cstheme="majorBidi"/>
                <w:color w:val="000000"/>
                <w:sz w:val="16"/>
                <w:szCs w:val="16"/>
              </w:rPr>
              <w:br/>
              <w:t>(2014)</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fldData xml:space="preserve">PEVuZE5vdGU+PENpdGU+PEF1dGhvcj5LYXJ1cGFpYWg8L0F1dGhvcj48WWVhcj4yMDE0PC9ZZWFy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</w:fldData>
              </w:fldChar>
            </w:r>
            <w:r w:rsidR="00E629F8" w:rsidRPr="00CB5607">
              <w:rPr>
                <w:rFonts w:asciiTheme="majorBidi" w:eastAsia="Times New Roman" w:hAnsiTheme="majorBidi" w:cstheme="majorBidi"/>
                <w:color w:val="000000"/>
                <w:sz w:val="16"/>
                <w:szCs w:val="16"/>
              </w:rPr>
              <w:instrText xml:space="preserve"> ADDIN EN.CITE </w:instrText>
            </w:r>
            <w:r w:rsidR="00E629F8" w:rsidRPr="00CB5607">
              <w:rPr>
                <w:rFonts w:asciiTheme="majorBidi" w:eastAsia="Times New Roman" w:hAnsiTheme="majorBidi" w:cstheme="majorBidi"/>
                <w:color w:val="000000"/>
                <w:sz w:val="16"/>
                <w:szCs w:val="16"/>
              </w:rPr>
              <w:fldChar w:fldCharType="begin">
                <w:fldData xml:space="preserve">PEVuZE5vdGU+PENpdGU+PEF1dGhvcj5LYXJ1cGFpYWg8L0F1dGhvcj48WWVhcj4yMDE0PC9ZZWFy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</w:fldData>
              </w:fldChar>
            </w:r>
            <w:r w:rsidR="00E629F8" w:rsidRPr="00CB5607">
              <w:rPr>
                <w:rFonts w:asciiTheme="majorBidi" w:eastAsia="Times New Roman" w:hAnsiTheme="majorBidi" w:cstheme="majorBidi"/>
                <w:color w:val="000000"/>
                <w:sz w:val="16"/>
                <w:szCs w:val="16"/>
              </w:rPr>
              <w:instrText xml:space="preserve"> ADDIN EN.CITE.DATA </w:instrText>
            </w:r>
            <w:r w:rsidR="00E629F8" w:rsidRPr="00CB5607">
              <w:rPr>
                <w:rFonts w:asciiTheme="majorBidi" w:eastAsia="Times New Roman" w:hAnsiTheme="majorBidi" w:cstheme="majorBidi"/>
                <w:color w:val="000000"/>
                <w:sz w:val="16"/>
                <w:szCs w:val="16"/>
              </w:rPr>
            </w:r>
            <w:r w:rsidR="00E629F8" w:rsidRPr="00CB5607">
              <w:rPr>
                <w:rFonts w:asciiTheme="majorBidi" w:eastAsia="Times New Roman" w:hAnsiTheme="majorBidi" w:cstheme="majorBidi"/>
                <w:color w:val="000000"/>
                <w:sz w:val="16"/>
                <w:szCs w:val="16"/>
              </w:rPr>
              <w:fldChar w:fldCharType="end"/>
            </w:r>
            <w:r w:rsidR="00E629F8" w:rsidRPr="00CB5607">
              <w:rPr>
                <w:rFonts w:asciiTheme="majorBidi" w:eastAsia="Times New Roman" w:hAnsiTheme="majorBidi" w:cstheme="majorBidi"/>
                <w:color w:val="000000"/>
                <w:sz w:val="16"/>
                <w:szCs w:val="16"/>
              </w:rPr>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19</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78A9566E" w14:textId="26E3C9E4" w:rsidR="001B2BB4" w:rsidRPr="001B2BB4" w:rsidRDefault="00CC7185"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Lifestyle education</w:t>
            </w:r>
          </w:p>
        </w:tc>
        <w:tc>
          <w:tcPr>
            <w:tcW w:w="692" w:type="pct"/>
            <w:vAlign w:val="center"/>
            <w:hideMark/>
          </w:tcPr>
          <w:p w14:paraId="1365B4D9"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Multicenter quasi experimental controlled trial (Community-based Cardiovascular Risk Factors Intervention Strategies: CORFIS)</w:t>
            </w:r>
          </w:p>
        </w:tc>
        <w:tc>
          <w:tcPr>
            <w:tcW w:w="597" w:type="pct"/>
            <w:vAlign w:val="center"/>
          </w:tcPr>
          <w:p w14:paraId="3FD7981D"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Two hundred and nine (n = 209) respondents were non-randomly selected from 486 hypertensive adults</w:t>
            </w:r>
          </w:p>
        </w:tc>
        <w:tc>
          <w:tcPr>
            <w:tcW w:w="1043" w:type="pct"/>
            <w:vAlign w:val="center"/>
            <w:hideMark/>
          </w:tcPr>
          <w:p w14:paraId="4CF35B9D"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Adherence to sodium reduction, regular exercise, and increasing fruit and vegetables intake were quantified against weight, waist circumference (WC), systolic blood pressure (SBP), and diastolic blood pressure (DBP) among three groups: Non-adherent/N-A; Newly adherent/NA; Totally adherent/TA.</w:t>
            </w:r>
          </w:p>
        </w:tc>
        <w:tc>
          <w:tcPr>
            <w:tcW w:w="1537" w:type="pct"/>
            <w:vAlign w:val="center"/>
            <w:hideMark/>
          </w:tcPr>
          <w:p w14:paraId="2F0E7007"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Sodium intake reduction was adherent with SBP reduction in NA (p &lt; .001) and TA (p &lt; .001). Marginally increasing fruit and vegetable consumption (Δ = .41 serving) resulted in sizeable reductions in weight for NA (p &lt; .001) &gt; TA (p &lt; .001) &gt; N-A (p &gt; .05) and in WC for NA (d = .68, p &lt; .001) &gt; TA (d = .53, p &lt; .001) &gt; N-A (d = .52, p &gt; .05). Exercise behavior was least successful as pedometer counting was below 10,000 steps but sizeable weight and WC reductions were largest for NA (d = .71 and .79, respectively) &gt; TA (d = .60 and .53, respectively) &gt; N-A (d = .33 and .35, respectively).</w:t>
            </w:r>
          </w:p>
        </w:tc>
        <w:tc>
          <w:tcPr>
            <w:tcW w:w="372" w:type="pct"/>
            <w:vAlign w:val="center"/>
            <w:hideMark/>
          </w:tcPr>
          <w:p w14:paraId="57EC75C9" w14:textId="602C5A5A" w:rsidR="001B2BB4" w:rsidRPr="001B2BB4" w:rsidRDefault="009E4060"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Moderate</w:t>
            </w:r>
          </w:p>
        </w:tc>
      </w:tr>
      <w:tr w:rsidR="009E4060" w:rsidRPr="00CB5607" w14:paraId="77987C28" w14:textId="77777777" w:rsidTr="00305ED6">
        <w:trPr>
          <w:trHeight w:val="1681"/>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45150B61"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Low</w:t>
            </w:r>
            <w:r w:rsidRPr="001B2BB4">
              <w:rPr>
                <w:rFonts w:asciiTheme="majorBidi" w:eastAsia="Times New Roman" w:hAnsiTheme="majorBidi" w:cstheme="majorBidi"/>
                <w:color w:val="000000"/>
                <w:sz w:val="16"/>
                <w:szCs w:val="16"/>
              </w:rPr>
              <w:br/>
              <w:t>(2013)</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r>
            <w:r w:rsidR="00E629F8" w:rsidRPr="00CB5607">
              <w:rPr>
                <w:rFonts w:asciiTheme="majorBidi" w:eastAsia="Times New Roman" w:hAnsiTheme="majorBidi" w:cstheme="majorBidi"/>
                <w:color w:val="000000"/>
                <w:sz w:val="16"/>
                <w:szCs w:val="16"/>
              </w:rPr>
              <w:instrText xml:space="preserve"> ADDIN EN.CITE &lt;EndNote&gt;&lt;Cite&gt;&lt;Author&gt;Low&lt;/Author&gt;&lt;Year&gt;2013&lt;/Year&gt;&lt;RecNum&gt;28568&lt;/RecNum&gt;&lt;DisplayText&gt;&lt;style face="superscript"&gt;20&lt;/style&gt;&lt;/DisplayText&gt;&lt;record&gt;&lt;rec-number&gt;28568&lt;/rec-number&gt;&lt;foreign-keys&gt;&lt;key app="EN" db-id="pedsfxdvf5es9gee09r5955pd2at00r9a90x" timestamp="1429689564"&gt;28568&lt;/key&gt;&lt;/foreign-keys&gt;&lt;ref-type name="Journal Article"&gt;17&lt;/ref-type&gt;&lt;contributors&gt;&lt;authors&gt;&lt;author&gt;Low, W. H.&lt;/author&gt;&lt;author&gt;Seet, W.&lt;/author&gt;&lt;author&gt;A, S. R.&lt;/author&gt;&lt;author&gt;Ng, K. K.&lt;/author&gt;&lt;author&gt;H, J.&lt;/author&gt;&lt;author&gt;Dan, S. P.&lt;/author&gt;&lt;author&gt;Teng, C. L.&lt;/author&gt;&lt;author&gt;Lee, V. K.&lt;/author&gt;&lt;author&gt;Chua, S. S.&lt;/author&gt;&lt;author&gt;M, Y. Fa&lt;/author&gt;&lt;author&gt;T, K.&lt;/author&gt;&lt;author&gt;Chee, W. S.&lt;/author&gt;&lt;author&gt;Goh, P. P.&lt;/author&gt;&lt;author&gt;M, Z.&lt;/author&gt;&lt;author&gt;Lim, T. O.&lt;/author&gt;&lt;/authors&gt;&lt;/contributors&gt;&lt;auth-address&gt;Clinical Research Center, Clinical Epidemiology Unit, 1st Floor MMA House, 124, Jalan Pahang, Kuala Lumpur 53000 Malaysia. wymenseet@gmail.com.&lt;/auth-address&gt;&lt;titles&gt;&lt;title&gt;Community-based cardiovascular Risk Factors Intervention Strategies (CORFIS) in managing hypertension: A pragmatic non-randomised controlled trial&lt;/title&gt;&lt;secondary-title&gt;Med J Malaysia&lt;/secondary-title&gt;&lt;/titles&gt;&lt;periodical&gt;&lt;full-title&gt;Med J Malaysia&lt;/full-title&gt;&lt;/periodical&gt;&lt;pages&gt;129-35&lt;/pages&gt;&lt;volume&gt;68&lt;/volume&gt;&lt;number&gt;2&lt;/number&gt;&lt;edition&gt;2013/05/01&lt;/edition&gt;&lt;dates&gt;&lt;year&gt;2013&lt;/year&gt;&lt;pub-dates&gt;&lt;date&gt;Apr&lt;/date&gt;&lt;/pub-dates&gt;&lt;/dates&gt;&lt;isbn&gt;0300-5283 (Print)&amp;#xD;0300-5283 (Linking)&lt;/isbn&gt;&lt;accession-num&gt;23629558&lt;/accession-num&gt;&lt;urls&gt;&lt;related-urls&gt;&lt;url&gt;http://www.ncbi.nlm.nih.gov/pubmed/23629558&lt;/url&gt;&lt;/related-urls&gt;&lt;/urls&gt;&lt;remote-database-provider&gt;NLM&lt;/remote-database-provider&gt;&lt;language&gt;eng&lt;/language&gt;&lt;/record&gt;&lt;/Cite&gt;&lt;/EndNote&gt;</w:instrText>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20</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5362734F" w14:textId="0BC4ECAC" w:rsidR="001B2BB4" w:rsidRPr="001B2BB4" w:rsidRDefault="00CC7185"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Lifestyle education</w:t>
            </w:r>
          </w:p>
        </w:tc>
        <w:tc>
          <w:tcPr>
            <w:tcW w:w="692" w:type="pct"/>
            <w:vAlign w:val="center"/>
            <w:hideMark/>
          </w:tcPr>
          <w:p w14:paraId="02EE8D32"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Multicenter quasi experimental controlled trial (CORFIS)</w:t>
            </w:r>
          </w:p>
        </w:tc>
        <w:tc>
          <w:tcPr>
            <w:tcW w:w="597" w:type="pct"/>
            <w:vAlign w:val="center"/>
          </w:tcPr>
          <w:p w14:paraId="14AB756F"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Four hundred and eighty six hypertensive patients (n = 486); Intervention group (n = 309) and control group (n = 177)</w:t>
            </w:r>
          </w:p>
        </w:tc>
        <w:tc>
          <w:tcPr>
            <w:tcW w:w="1043" w:type="pct"/>
            <w:vAlign w:val="center"/>
            <w:hideMark/>
          </w:tcPr>
          <w:p w14:paraId="10C4D4A2"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I) Proportion of patients who achieved targeted BP (140/90mmHg: for those without diabetes mellitus; &lt;130/80mmHg: for those with diabetes mellitus). II) Change in the mean/median BP at 6-month as compared to baseline.</w:t>
            </w:r>
          </w:p>
        </w:tc>
        <w:tc>
          <w:tcPr>
            <w:tcW w:w="1537" w:type="pct"/>
            <w:vAlign w:val="center"/>
            <w:hideMark/>
          </w:tcPr>
          <w:p w14:paraId="6A1E02E5"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In the CORFIS arm, 69.6% of patients achieved BP goal as compared to the control arm (57.6%), p = .008. In addition, in the intervention group 56.6% of those who had uncontrolled BP at baseline achieved the targeted BP at 6-month compared to the control arm (34.1%), p &lt; .001. There were significant reductions in SBP in the CORFIS arm (median -9.0mmHg; -60 to 50) versus control (median -2mmHg; -50 to 48), p = .003; as well as in DBP (CORFIS arm: median -6.0mmHg; ranged from -53 to 30 versus control arm: median .0mmHg; ranged from -42 to 30), p &lt; .001.</w:t>
            </w:r>
          </w:p>
        </w:tc>
        <w:tc>
          <w:tcPr>
            <w:tcW w:w="372" w:type="pct"/>
            <w:vAlign w:val="center"/>
            <w:hideMark/>
          </w:tcPr>
          <w:p w14:paraId="1C62064D" w14:textId="0BAA2F7B" w:rsidR="001B2BB4" w:rsidRPr="001B2BB4" w:rsidRDefault="009E4060"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Moderate</w:t>
            </w:r>
          </w:p>
        </w:tc>
      </w:tr>
      <w:tr w:rsidR="009E4060" w:rsidRPr="00CB5607" w14:paraId="3B8B4CD2" w14:textId="77777777" w:rsidTr="00305ED6">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2FDFEF9C"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Supa'at</w:t>
            </w:r>
            <w:r w:rsidRPr="001B2BB4">
              <w:rPr>
                <w:rFonts w:asciiTheme="majorBidi" w:eastAsia="Times New Roman" w:hAnsiTheme="majorBidi" w:cstheme="majorBidi"/>
                <w:color w:val="000000"/>
                <w:sz w:val="16"/>
                <w:szCs w:val="16"/>
              </w:rPr>
              <w:br/>
              <w:t>(2013)</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r>
            <w:r w:rsidR="00E629F8" w:rsidRPr="00CB5607">
              <w:rPr>
                <w:rFonts w:asciiTheme="majorBidi" w:eastAsia="Times New Roman" w:hAnsiTheme="majorBidi" w:cstheme="majorBidi"/>
                <w:color w:val="000000"/>
                <w:sz w:val="16"/>
                <w:szCs w:val="16"/>
              </w:rPr>
              <w:instrText xml:space="preserve"> ADDIN EN.CITE &lt;EndNote&gt;&lt;Cite&gt;&lt;Author&gt;Supa&amp;apos;at&lt;/Author&gt;&lt;Year&gt;2013&lt;/Year&gt;&lt;RecNum&gt;28581&lt;/RecNum&gt;&lt;DisplayText&gt;&lt;style face="superscript"&gt;21&lt;/style&gt;&lt;/DisplayText&gt;&lt;record&gt;&lt;rec-number&gt;28581&lt;/rec-number&gt;&lt;foreign-keys&gt;&lt;key app="EN" db-id="pedsfxdvf5es9gee09r5955pd2at00r9a90x" timestamp="1429689564"&gt;28581&lt;/key&gt;&lt;/foreign-keys&gt;&lt;ref-type name="Journal Article"&gt;17&lt;/ref-type&gt;&lt;contributors&gt;&lt;authors&gt;&lt;author&gt;Supa&amp;apos;at, I.&lt;/author&gt;&lt;author&gt;Zakaria, Z.&lt;/author&gt;&lt;author&gt;Maskon, O.&lt;/author&gt;&lt;author&gt;Aminuddin, A.&lt;/author&gt;&lt;author&gt;Nordin, N. A.&lt;/author&gt;&lt;/authors&gt;&lt;/contributors&gt;&lt;auth-address&gt;Faculty of Biomedical and Health Sciences, Universiti Selangor, Shah Alam, Malaysia.&lt;/auth-address&gt;&lt;titles&gt;&lt;title&gt;Effects of Swedish massage therapy on blood pressure, heart rate, and inflammatory markers in hypertensive women&lt;/title&gt;&lt;secondary-title&gt;Evid Based Complement Alternat Med&lt;/secondary-title&gt;&lt;/titles&gt;&lt;periodical&gt;&lt;full-title&gt;Evid Based Complement Alternat Med&lt;/full-title&gt;&lt;abbr-1&gt;Evidence-based complementary and alternative medicine : eCAM&lt;/abbr-1&gt;&lt;/periodical&gt;&lt;pages&gt;171852&lt;/pages&gt;&lt;volume&gt;2013&lt;/volume&gt;&lt;edition&gt;2013/09/12&lt;/edition&gt;&lt;dates&gt;&lt;year&gt;2013&lt;/year&gt;&lt;/dates&gt;&lt;isbn&gt;1741-427X (Print)&amp;#xD;1741-427X (Linking)&lt;/isbn&gt;&lt;accession-num&gt;24023571&lt;/accession-num&gt;&lt;urls&gt;&lt;related-urls&gt;&lt;url&gt;http://www.ncbi.nlm.nih.gov/pubmed/24023571&lt;/url&gt;&lt;/related-urls&gt;&lt;/urls&gt;&lt;custom2&gt;3759268&lt;/custom2&gt;&lt;electronic-resource-num&gt;10.1155/2013/171852&lt;/electronic-resource-num&gt;&lt;remote-database-provider&gt;NLM&lt;/remote-database-provider&gt;&lt;language&gt;eng&lt;/language&gt;&lt;/record&gt;&lt;/Cite&gt;&lt;/EndNote&gt;</w:instrText>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21</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3CF80EDC" w14:textId="1CB848D8" w:rsidR="001B2BB4" w:rsidRPr="001B2BB4" w:rsidRDefault="00CC7185"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Lifestyle education</w:t>
            </w:r>
          </w:p>
        </w:tc>
        <w:tc>
          <w:tcPr>
            <w:tcW w:w="692" w:type="pct"/>
            <w:vAlign w:val="center"/>
            <w:hideMark/>
          </w:tcPr>
          <w:p w14:paraId="135EE9F0"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RCT: measuring effects of whole body Swedish Massage Therapy (SMT) an hour weekly for four weeks on hypertensive women against resting</w:t>
            </w:r>
          </w:p>
        </w:tc>
        <w:tc>
          <w:tcPr>
            <w:tcW w:w="597" w:type="pct"/>
            <w:vAlign w:val="center"/>
          </w:tcPr>
          <w:p w14:paraId="3B4151C3"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Eight respondents were allocated in the massage group (n = 8)</w:t>
            </w:r>
          </w:p>
        </w:tc>
        <w:tc>
          <w:tcPr>
            <w:tcW w:w="1043" w:type="pct"/>
            <w:vAlign w:val="center"/>
            <w:hideMark/>
          </w:tcPr>
          <w:p w14:paraId="53EA7ACF"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BP and heart rate (HR); Vascular endothelial adhesion molecules 1 (VCAM-1); Intracellular adhesion molecules 1 (ICAM-1).</w:t>
            </w:r>
          </w:p>
        </w:tc>
        <w:tc>
          <w:tcPr>
            <w:tcW w:w="1537" w:type="pct"/>
            <w:vAlign w:val="center"/>
            <w:hideMark/>
          </w:tcPr>
          <w:p w14:paraId="65763049"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 xml:space="preserve">Massage group showed significant SBP reduction of 12 mmHg (p = .01) and DBP reduction of 5 mmHg (p = .01). </w:t>
            </w:r>
            <w:r w:rsidRPr="001B2BB4">
              <w:rPr>
                <w:rFonts w:asciiTheme="majorBidi" w:eastAsia="Times New Roman" w:hAnsiTheme="majorBidi" w:cstheme="majorBidi"/>
                <w:color w:val="000000"/>
                <w:sz w:val="16"/>
                <w:szCs w:val="16"/>
              </w:rPr>
              <w:br/>
              <w:t>HR was also reduced in massage group: after 1, 3, and 4 sessions. VCAM-1 showed significant reduction after four sessions: the massage group showed reduction of 998.05 ng/mL (p = .03) and the control group of 375.70 ng/mL (p = .01) with no significant differences between groups. There were no changes inICAM-1.</w:t>
            </w:r>
          </w:p>
        </w:tc>
        <w:tc>
          <w:tcPr>
            <w:tcW w:w="372" w:type="pct"/>
            <w:vAlign w:val="center"/>
            <w:hideMark/>
          </w:tcPr>
          <w:p w14:paraId="02275F9A" w14:textId="1AEC3C0E" w:rsidR="001B2BB4" w:rsidRPr="001B2BB4" w:rsidRDefault="009E4060"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Moderate</w:t>
            </w:r>
          </w:p>
        </w:tc>
      </w:tr>
      <w:tr w:rsidR="009E4060" w:rsidRPr="00CB5607" w14:paraId="6EC1452F" w14:textId="77777777" w:rsidTr="00305ED6">
        <w:trPr>
          <w:trHeight w:val="416"/>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6A0EDEC5"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Barakatun</w:t>
            </w:r>
            <w:r w:rsidRPr="001B2BB4">
              <w:rPr>
                <w:rFonts w:asciiTheme="majorBidi" w:eastAsia="Times New Roman" w:hAnsiTheme="majorBidi" w:cstheme="majorBidi"/>
                <w:color w:val="000000"/>
                <w:sz w:val="16"/>
                <w:szCs w:val="16"/>
              </w:rPr>
              <w:br/>
              <w:t>(2013)</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r>
            <w:r w:rsidR="00E629F8" w:rsidRPr="00CB5607">
              <w:rPr>
                <w:rFonts w:asciiTheme="majorBidi" w:eastAsia="Times New Roman" w:hAnsiTheme="majorBidi" w:cstheme="majorBidi"/>
                <w:color w:val="000000"/>
                <w:sz w:val="16"/>
                <w:szCs w:val="16"/>
              </w:rPr>
              <w:instrText xml:space="preserve"> ADDIN EN.CITE &lt;EndNote&gt;&lt;Cite&gt;&lt;Author&gt;Barakatun Nisak&lt;/Author&gt;&lt;Year&gt;2013&lt;/Year&gt;&lt;RecNum&gt;28558&lt;/RecNum&gt;&lt;DisplayText&gt;&lt;style face="superscript"&gt;22&lt;/style&gt;&lt;/DisplayText&gt;&lt;record&gt;&lt;rec-number&gt;28558&lt;/rec-number&gt;&lt;foreign-keys&gt;&lt;key app="EN" db-id="pedsfxdvf5es9gee09r5955pd2at00r9a90x" timestamp="1429689564"&gt;28558&lt;/key&gt;&lt;/foreign-keys&gt;&lt;ref-type name="Journal Article"&gt;17&lt;/ref-type&gt;&lt;contributors&gt;&lt;authors&gt;&lt;author&gt;Barakatun Nisak, M. Y.&lt;/author&gt;&lt;author&gt;Ruzita, A. T.&lt;/author&gt;&lt;author&gt;Norimah, A. K.&lt;/author&gt;&lt;author&gt;Kamaruddin, N. A.&lt;/author&gt;&lt;/authors&gt;&lt;/contributors&gt;&lt;auth-address&gt;Universiti Putra Malaysia, Department of Nutrition &amp;amp; Dietetics, Faculty of Medicine &amp;amp; Health Sciences, Universiti Putra Malaysia, Serdang, Selangor, Malaysia. bnisak@medic.upm.edu.my.&lt;/auth-address&gt;&lt;titles&gt;&lt;title&gt;Medical nutrition therapy administered by a dietitian yields favourable diabetes outcomes in individual with type 2 diabetes mellitus&lt;/title&gt;&lt;secondary-title&gt;Med J Malaysia&lt;/secondary-title&gt;&lt;/titles&gt;&lt;periodical&gt;&lt;full-title&gt;Med J Malaysia&lt;/full-title&gt;&lt;/periodical&gt;&lt;pages&gt;18-23&lt;/pages&gt;&lt;volume&gt;68&lt;/volume&gt;&lt;number&gt;1&lt;/number&gt;&lt;edition&gt;2013/03/08&lt;/edition&gt;&lt;dates&gt;&lt;year&gt;2013&lt;/year&gt;&lt;/dates&gt;&lt;isbn&gt;0300-5283 (Print)&amp;#xD;0300-5283 (Linking)&lt;/isbn&gt;&lt;accession-num&gt;23466761&lt;/accession-num&gt;&lt;urls&gt;&lt;related-urls&gt;&lt;url&gt;http://www.ncbi.nlm.nih.gov/pubmed/23466761&lt;/url&gt;&lt;/related-urls&gt;&lt;/urls&gt;&lt;remote-database-provider&gt;NLM&lt;/remote-database-provider&gt;&lt;language&gt;eng&lt;/language&gt;&lt;/record&gt;&lt;/Cite&gt;&lt;/EndNote&gt;</w:instrText>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22</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57850B2C" w14:textId="64CF4F72" w:rsidR="001B2BB4" w:rsidRPr="001B2BB4" w:rsidRDefault="00CC7185"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Lifestyle education</w:t>
            </w:r>
          </w:p>
        </w:tc>
        <w:tc>
          <w:tcPr>
            <w:tcW w:w="692" w:type="pct"/>
            <w:vAlign w:val="center"/>
            <w:hideMark/>
          </w:tcPr>
          <w:p w14:paraId="260A8E7F"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prospective, single-group, pre-post design trial for 12 weeks</w:t>
            </w:r>
          </w:p>
        </w:tc>
        <w:tc>
          <w:tcPr>
            <w:tcW w:w="597" w:type="pct"/>
            <w:vAlign w:val="center"/>
          </w:tcPr>
          <w:p w14:paraId="7E096D1C"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One hundred and four (n=104) diabetic patients (age=56.4 ±9.9 years; 37% male) were included; Years of diabetes diagnosis was 6.3 ±4.9</w:t>
            </w:r>
          </w:p>
        </w:tc>
        <w:tc>
          <w:tcPr>
            <w:tcW w:w="1043" w:type="pct"/>
            <w:vAlign w:val="center"/>
            <w:hideMark/>
          </w:tcPr>
          <w:p w14:paraId="4AABB63E"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 xml:space="preserve">Effect of individualized Medical Nutrition Therapy (MNT) in T2DM patients on glycemic control, metabolic parameters and dietary intake. </w:t>
            </w:r>
            <w:r w:rsidR="005D30E3" w:rsidRPr="00CB5607">
              <w:rPr>
                <w:rFonts w:asciiTheme="majorBidi" w:eastAsia="Times New Roman" w:hAnsiTheme="majorBidi" w:cstheme="majorBidi"/>
                <w:color w:val="000000"/>
                <w:sz w:val="16"/>
                <w:szCs w:val="16"/>
              </w:rPr>
              <w:t>A</w:t>
            </w:r>
            <w:r w:rsidRPr="001B2BB4">
              <w:rPr>
                <w:rFonts w:asciiTheme="majorBidi" w:eastAsia="Times New Roman" w:hAnsiTheme="majorBidi" w:cstheme="majorBidi"/>
                <w:color w:val="000000"/>
                <w:sz w:val="16"/>
                <w:szCs w:val="16"/>
              </w:rPr>
              <w:t>dvice were given to subjects treated with diet and on a stabile dose of oral anti-diabe</w:t>
            </w:r>
            <w:r w:rsidR="005D30E3" w:rsidRPr="00CB5607">
              <w:rPr>
                <w:rFonts w:asciiTheme="majorBidi" w:eastAsia="Times New Roman" w:hAnsiTheme="majorBidi" w:cstheme="majorBidi"/>
                <w:color w:val="000000"/>
                <w:sz w:val="16"/>
                <w:szCs w:val="16"/>
              </w:rPr>
              <w:t xml:space="preserve">tic agents by a dietitian for </w:t>
            </w:r>
            <w:r w:rsidRPr="001B2BB4">
              <w:rPr>
                <w:rFonts w:asciiTheme="majorBidi" w:eastAsia="Times New Roman" w:hAnsiTheme="majorBidi" w:cstheme="majorBidi"/>
                <w:color w:val="000000"/>
                <w:sz w:val="16"/>
                <w:szCs w:val="16"/>
              </w:rPr>
              <w:t>12</w:t>
            </w:r>
            <w:r w:rsidR="005D30E3" w:rsidRPr="00CB5607">
              <w:rPr>
                <w:rFonts w:asciiTheme="majorBidi" w:eastAsia="Times New Roman" w:hAnsiTheme="majorBidi" w:cstheme="majorBidi"/>
                <w:color w:val="000000"/>
                <w:sz w:val="16"/>
                <w:szCs w:val="16"/>
              </w:rPr>
              <w:t xml:space="preserve"> </w:t>
            </w:r>
            <w:r w:rsidRPr="001B2BB4">
              <w:rPr>
                <w:rFonts w:asciiTheme="majorBidi" w:eastAsia="Times New Roman" w:hAnsiTheme="majorBidi" w:cstheme="majorBidi"/>
                <w:color w:val="000000"/>
                <w:sz w:val="16"/>
                <w:szCs w:val="16"/>
              </w:rPr>
              <w:t>week</w:t>
            </w:r>
            <w:r w:rsidR="005D30E3" w:rsidRPr="00CB5607">
              <w:rPr>
                <w:rFonts w:asciiTheme="majorBidi" w:eastAsia="Times New Roman" w:hAnsiTheme="majorBidi" w:cstheme="majorBidi"/>
                <w:color w:val="000000"/>
                <w:sz w:val="16"/>
                <w:szCs w:val="16"/>
              </w:rPr>
              <w:t>s</w:t>
            </w:r>
            <w:r w:rsidRPr="001B2BB4">
              <w:rPr>
                <w:rFonts w:asciiTheme="majorBidi" w:eastAsia="Times New Roman" w:hAnsiTheme="majorBidi" w:cstheme="majorBidi"/>
                <w:color w:val="000000"/>
                <w:sz w:val="16"/>
                <w:szCs w:val="16"/>
              </w:rPr>
              <w:t xml:space="preserve">. </w:t>
            </w:r>
            <w:r w:rsidR="005D30E3" w:rsidRPr="00CB5607">
              <w:rPr>
                <w:rFonts w:asciiTheme="majorBidi" w:eastAsia="Times New Roman" w:hAnsiTheme="majorBidi" w:cstheme="majorBidi"/>
                <w:color w:val="000000"/>
                <w:sz w:val="16"/>
                <w:szCs w:val="16"/>
              </w:rPr>
              <w:t>Dietary a</w:t>
            </w:r>
            <w:r w:rsidRPr="001B2BB4">
              <w:rPr>
                <w:rFonts w:asciiTheme="majorBidi" w:eastAsia="Times New Roman" w:hAnsiTheme="majorBidi" w:cstheme="majorBidi"/>
                <w:color w:val="000000"/>
                <w:sz w:val="16"/>
                <w:szCs w:val="16"/>
              </w:rPr>
              <w:t xml:space="preserve">dvice was based on Malaysian </w:t>
            </w:r>
            <w:r w:rsidR="005D30E3" w:rsidRPr="00CB5607">
              <w:rPr>
                <w:rFonts w:asciiTheme="majorBidi" w:eastAsia="Times New Roman" w:hAnsiTheme="majorBidi" w:cstheme="majorBidi"/>
                <w:color w:val="000000"/>
                <w:sz w:val="16"/>
                <w:szCs w:val="16"/>
              </w:rPr>
              <w:t xml:space="preserve">MNT </w:t>
            </w:r>
            <w:r w:rsidRPr="001B2BB4">
              <w:rPr>
                <w:rFonts w:asciiTheme="majorBidi" w:eastAsia="Times New Roman" w:hAnsiTheme="majorBidi" w:cstheme="majorBidi"/>
                <w:color w:val="000000"/>
                <w:sz w:val="16"/>
                <w:szCs w:val="16"/>
              </w:rPr>
              <w:t xml:space="preserve">for adults with T2DM. I) Glycemic control (fructosamine and HbA1c level); and, II) Measures of anthropometry, </w:t>
            </w:r>
            <w:r w:rsidRPr="001B2BB4">
              <w:rPr>
                <w:rFonts w:asciiTheme="majorBidi" w:eastAsia="Times New Roman" w:hAnsiTheme="majorBidi" w:cstheme="majorBidi"/>
                <w:color w:val="000000"/>
                <w:sz w:val="16"/>
                <w:szCs w:val="16"/>
              </w:rPr>
              <w:lastRenderedPageBreak/>
              <w:t>BP, lipid profile, insulin levels dietary intake and knowledge on nutrition.</w:t>
            </w:r>
          </w:p>
        </w:tc>
        <w:tc>
          <w:tcPr>
            <w:tcW w:w="1537" w:type="pct"/>
            <w:vAlign w:val="center"/>
            <w:hideMark/>
          </w:tcPr>
          <w:p w14:paraId="387B5818" w14:textId="77777777" w:rsidR="001B2BB4" w:rsidRPr="001B2BB4" w:rsidRDefault="001B2BB4" w:rsidP="00E36D2A">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lastRenderedPageBreak/>
              <w:t>The post-MNT results showed a significant reduction of fructosamine (311.5 ±50 to 297 ±44 umol/L; p&lt; .001) and HbA1c (7.6 ±1.2 to 7.2 ±1.1 %, p&lt;.001) with pronounced reduction for subjects who had very high HbA1c levels of &gt;9.3% at baseline. Waist circumference (9.7 ±1.2 to 89.1 ±9.8 cm, p&lt;.05), HDL-cholesterol (1.1 ±.3 to 1.2 ±.3 mmol/L,</w:t>
            </w:r>
            <w:r w:rsidR="00E36D2A">
              <w:rPr>
                <w:rFonts w:asciiTheme="majorBidi" w:eastAsia="Times New Roman" w:hAnsiTheme="majorBidi" w:cstheme="majorBidi"/>
                <w:color w:val="000000"/>
                <w:sz w:val="16"/>
                <w:szCs w:val="16"/>
              </w:rPr>
              <w:t xml:space="preserve"> </w:t>
            </w:r>
            <w:r w:rsidRPr="001B2BB4">
              <w:rPr>
                <w:rFonts w:asciiTheme="majorBidi" w:eastAsia="Times New Roman" w:hAnsiTheme="majorBidi" w:cstheme="majorBidi"/>
                <w:color w:val="000000"/>
                <w:sz w:val="16"/>
                <w:szCs w:val="16"/>
              </w:rPr>
              <w:t>p&lt;.05), dietary intake and nutrition knowledge score (42</w:t>
            </w:r>
            <w:r w:rsidR="00E36D2A">
              <w:rPr>
                <w:rFonts w:asciiTheme="majorBidi" w:eastAsia="Times New Roman" w:hAnsiTheme="majorBidi" w:cstheme="majorBidi"/>
                <w:color w:val="000000"/>
                <w:sz w:val="16"/>
                <w:szCs w:val="16"/>
              </w:rPr>
              <w:t xml:space="preserve"> </w:t>
            </w:r>
            <w:r w:rsidRPr="001B2BB4">
              <w:rPr>
                <w:rFonts w:asciiTheme="majorBidi" w:eastAsia="Times New Roman" w:hAnsiTheme="majorBidi" w:cstheme="majorBidi"/>
                <w:color w:val="000000"/>
                <w:sz w:val="16"/>
                <w:szCs w:val="16"/>
              </w:rPr>
              <w:t>±19 vs. 75 ±17%; p&lt; .001) were significantly improved from the baseline.</w:t>
            </w:r>
          </w:p>
        </w:tc>
        <w:tc>
          <w:tcPr>
            <w:tcW w:w="372" w:type="pct"/>
            <w:vAlign w:val="center"/>
            <w:hideMark/>
          </w:tcPr>
          <w:p w14:paraId="6EEF55F3" w14:textId="73C8ABAA" w:rsidR="001B2BB4" w:rsidRPr="001B2BB4" w:rsidRDefault="009E4060"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Moderate</w:t>
            </w:r>
          </w:p>
        </w:tc>
      </w:tr>
      <w:tr w:rsidR="009E4060" w:rsidRPr="00CB5607" w14:paraId="17B70AD8" w14:textId="77777777" w:rsidTr="00305ED6">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07880A4C"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lastRenderedPageBreak/>
              <w:t>Butt</w:t>
            </w:r>
            <w:r w:rsidRPr="001B2BB4">
              <w:rPr>
                <w:rFonts w:asciiTheme="majorBidi" w:eastAsia="Times New Roman" w:hAnsiTheme="majorBidi" w:cstheme="majorBidi"/>
                <w:color w:val="000000"/>
                <w:sz w:val="16"/>
                <w:szCs w:val="16"/>
              </w:rPr>
              <w:br/>
              <w:t>(2015)</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r>
            <w:r w:rsidR="00E629F8" w:rsidRPr="00CB5607">
              <w:rPr>
                <w:rFonts w:asciiTheme="majorBidi" w:eastAsia="Times New Roman" w:hAnsiTheme="majorBidi" w:cstheme="majorBidi"/>
                <w:color w:val="000000"/>
                <w:sz w:val="16"/>
                <w:szCs w:val="16"/>
              </w:rPr>
              <w:instrText xml:space="preserve"> ADDIN EN.CITE &lt;EndNote&gt;&lt;Cite&gt;&lt;Author&gt;Butt&lt;/Author&gt;&lt;Year&gt;2015&lt;/Year&gt;&lt;RecNum&gt;28561&lt;/RecNum&gt;&lt;DisplayText&gt;&lt;style face="superscript"&gt;23&lt;/style&gt;&lt;/DisplayText&gt;&lt;record&gt;&lt;rec-number&gt;28561&lt;/rec-number&gt;&lt;foreign-keys&gt;&lt;key app="EN" db-id="pedsfxdvf5es9gee09r5955pd2at00r9a90x" timestamp="1429689564"&gt;28561&lt;/key&gt;&lt;/foreign-keys&gt;&lt;ref-type name="Journal Article"&gt;17&lt;/ref-type&gt;&lt;contributors&gt;&lt;authors&gt;&lt;author&gt;Butt, Mubashra&lt;/author&gt;&lt;author&gt;Mhd Ali, Adliah&lt;/author&gt;&lt;author&gt;Bakry, Mohd Makmor&lt;/author&gt;&lt;author&gt;Mustafa, Norlaila&lt;/author&gt;&lt;/authors&gt;&lt;/contributors&gt;&lt;titles&gt;&lt;title&gt;Impact of a pharmacist led diabetes mellitus intervention on HbA1c, medication adherence and quality of life: A randomised controlled study&lt;/title&gt;&lt;secondary-title&gt;Saudi Pharmaceutical Journal&lt;/secondary-title&gt;&lt;/titles&gt;&lt;periodical&gt;&lt;full-title&gt;Saudi Pharmaceutical Journal&lt;/full-title&gt;&lt;/periodical&gt;&lt;number&gt;0&lt;/number&gt;&lt;keywords&gt;&lt;keyword&gt;Diabetes mellitus&lt;/keyword&gt;&lt;keyword&gt;Pharmacist&lt;/keyword&gt;&lt;keyword&gt;Intervention&lt;/keyword&gt;&lt;keyword&gt;HbA1c&lt;/keyword&gt;&lt;keyword&gt;Medication adherence&lt;/keyword&gt;&lt;keyword&gt;Diabetes management&lt;/keyword&gt;&lt;keyword&gt;Quality of life&lt;/keyword&gt;&lt;/keywords&gt;&lt;dates&gt;&lt;year&gt;2015&lt;/year&gt;&lt;/dates&gt;&lt;isbn&gt;13190164&lt;/isbn&gt;&lt;urls&gt;&lt;related-urls&gt;&lt;url&gt;http://www.sciencedirect.com/science/article/pii/S1319016415000614&lt;/url&gt;&lt;url&gt;http://ac.els-cdn.com/S1319016415000614/1-s2.0-S1319016415000614-main.pdf?_tid=658f9cfa-e705-11e4-85bc-00000aacb35d&amp;amp;acdnat=1429497296_44a115d89657b936d8e0381f57dc83ff&lt;/url&gt;&lt;/related-urls&gt;&lt;/urls&gt;&lt;electronic-resource-num&gt;10.1016/j.jsps.2015.02.023&lt;/electronic-resource-num&gt;&lt;/record&gt;&lt;/Cite&gt;&lt;/EndNote&gt;</w:instrText>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23</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08FFC095" w14:textId="0027C579" w:rsidR="001B2BB4" w:rsidRPr="001B2BB4" w:rsidRDefault="00CC7185" w:rsidP="00CC7185">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Drug therapy</w:t>
            </w:r>
          </w:p>
        </w:tc>
        <w:tc>
          <w:tcPr>
            <w:tcW w:w="692" w:type="pct"/>
            <w:vAlign w:val="center"/>
            <w:hideMark/>
          </w:tcPr>
          <w:p w14:paraId="568BC5BB"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RCT: Patients in the intervention group received an intervention from a pharmacist during the enrolment, after 3 and 6 months of the enrolment.</w:t>
            </w:r>
          </w:p>
        </w:tc>
        <w:tc>
          <w:tcPr>
            <w:tcW w:w="597" w:type="pct"/>
            <w:vAlign w:val="center"/>
          </w:tcPr>
          <w:p w14:paraId="4B2D7A37"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 xml:space="preserve">Seventy-three (n = 73) patients randomized to intervention group (n = 37) and control (n = 36). </w:t>
            </w:r>
          </w:p>
        </w:tc>
        <w:tc>
          <w:tcPr>
            <w:tcW w:w="1043" w:type="pct"/>
            <w:vAlign w:val="center"/>
            <w:hideMark/>
          </w:tcPr>
          <w:p w14:paraId="2AB65D4F"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To evaluate the impact of a pharmacist led intervention on HbA1c, medication adherence, quality of life among T2DM. Outcome measures such as HbA1c, BMI, lipid profile, Morisky scores and quality of life (QoL) scores were assessed at the enrolment and after 6 months of the study in both groups.</w:t>
            </w:r>
          </w:p>
        </w:tc>
        <w:tc>
          <w:tcPr>
            <w:tcW w:w="1537" w:type="pct"/>
            <w:vAlign w:val="center"/>
            <w:hideMark/>
          </w:tcPr>
          <w:p w14:paraId="3126648F"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 xml:space="preserve">HbA1c (9.66% to 8.47%; p = .001), BMI (29.34–28.92 kg/m2; p = .03) values reduced significantly from in the intervention group. However, lipid profiles were unchanged in both groups. Morisky adherence scores significantly increased from 5.83 to 6.77 (p = .02) in the intervention group; however, no significant change was observed in the control group (5.95–5.98, p = .85). QoL profiles produced mixed results. </w:t>
            </w:r>
          </w:p>
        </w:tc>
        <w:tc>
          <w:tcPr>
            <w:tcW w:w="372" w:type="pct"/>
            <w:vAlign w:val="center"/>
            <w:hideMark/>
          </w:tcPr>
          <w:p w14:paraId="28EC9905" w14:textId="746E9D01" w:rsidR="001B2BB4" w:rsidRPr="001B2BB4" w:rsidRDefault="009E4060"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Moderate</w:t>
            </w:r>
          </w:p>
        </w:tc>
      </w:tr>
      <w:tr w:rsidR="009E4060" w:rsidRPr="00CB5607" w14:paraId="7A8FC8B7" w14:textId="77777777" w:rsidTr="00305ED6">
        <w:trPr>
          <w:trHeight w:val="1644"/>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6427B285"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Ismail</w:t>
            </w:r>
            <w:r w:rsidRPr="001B2BB4">
              <w:rPr>
                <w:rFonts w:asciiTheme="majorBidi" w:eastAsia="Times New Roman" w:hAnsiTheme="majorBidi" w:cstheme="majorBidi"/>
                <w:color w:val="000000"/>
                <w:sz w:val="16"/>
                <w:szCs w:val="16"/>
              </w:rPr>
              <w:br/>
              <w:t>(2013)</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r>
            <w:r w:rsidR="00E629F8" w:rsidRPr="00CB5607">
              <w:rPr>
                <w:rFonts w:asciiTheme="majorBidi" w:eastAsia="Times New Roman" w:hAnsiTheme="majorBidi" w:cstheme="majorBidi"/>
                <w:color w:val="000000"/>
                <w:sz w:val="16"/>
                <w:szCs w:val="16"/>
              </w:rPr>
              <w:instrText xml:space="preserve"> ADDIN EN.CITE &lt;EndNote&gt;&lt;Cite&gt;&lt;Author&gt;Ismail&lt;/Author&gt;&lt;Year&gt;2013&lt;/Year&gt;&lt;RecNum&gt;28565&lt;/RecNum&gt;&lt;DisplayText&gt;&lt;style face="superscript"&gt;24&lt;/style&gt;&lt;/DisplayText&gt;&lt;record&gt;&lt;rec-number&gt;28565&lt;/rec-number&gt;&lt;foreign-keys&gt;&lt;key app="EN" db-id="pedsfxdvf5es9gee09r5955pd2at00r9a90x" timestamp="1429689564"&gt;28565&lt;/key&gt;&lt;/foreign-keys&gt;&lt;ref-type name="Journal Article"&gt;17&lt;/ref-type&gt;&lt;contributors&gt;&lt;authors&gt;&lt;author&gt;Ismail, M.&lt;/author&gt;&lt;author&gt;Teng, C. L.&lt;/author&gt;&lt;author&gt;Omar, M.&lt;/author&gt;&lt;author&gt;Ho, B. K.&lt;/author&gt;&lt;author&gt;Kusiar, Z.&lt;/author&gt;&lt;author&gt;Hasim, R.&lt;/author&gt;&lt;/authors&gt;&lt;/contributors&gt;&lt;auth-address&gt;Klinik Kesihatan Seremban 2, Jalan S2 A2, Seremban 2, 70300 Seremban, Negeri Sembilan Darul Khusus, Malaysia. drmi68@yahoo.com&lt;/auth-address&gt;&lt;titles&gt;&lt;title&gt;Usage of glucometer is associated with improved glycaemic control in type 2 diabetes mellitus patients in Malaysian public primary care clinics: an open-label, randomised controlled trial&lt;/title&gt;&lt;secondary-title&gt;Singapore Med J&lt;/secondary-title&gt;&lt;/titles&gt;&lt;periodical&gt;&lt;full-title&gt;Singapore Med J&lt;/full-title&gt;&lt;/periodical&gt;&lt;pages&gt;391-5&lt;/pages&gt;&lt;volume&gt;54&lt;/volume&gt;&lt;number&gt;7&lt;/number&gt;&lt;edition&gt;2013/08/01&lt;/edition&gt;&lt;keywords&gt;&lt;keyword&gt;Adult&lt;/keyword&gt;&lt;keyword&gt;Aged&lt;/keyword&gt;&lt;keyword&gt;*Blood Glucose Self-Monitoring&lt;/keyword&gt;&lt;keyword&gt;Diabetes Mellitus, Type 2/*blood&lt;/keyword&gt;&lt;keyword&gt;Female&lt;/keyword&gt;&lt;keyword&gt;Hemoglobin A, Glycosylated/analysis&lt;/keyword&gt;&lt;keyword&gt;Humans&lt;/keyword&gt;&lt;keyword&gt;Malaysia&lt;/keyword&gt;&lt;keyword&gt;Male&lt;/keyword&gt;&lt;keyword&gt;Middle Aged&lt;/keyword&gt;&lt;keyword&gt;*Primary Health Care&lt;/keyword&gt;&lt;/keywords&gt;&lt;dates&gt;&lt;year&gt;2013&lt;/year&gt;&lt;pub-dates&gt;&lt;date&gt;Jul&lt;/date&gt;&lt;/pub-dates&gt;&lt;/dates&gt;&lt;isbn&gt;0037-5675 (Print)&amp;#xD;0037-5675 (Linking)&lt;/isbn&gt;&lt;accession-num&gt;23900469&lt;/accession-num&gt;&lt;urls&gt;&lt;related-urls&gt;&lt;url&gt;http://www.ncbi.nlm.nih.gov/pubmed/23900469&lt;/url&gt;&lt;/related-urls&gt;&lt;/urls&gt;&lt;remote-database-provider&gt;NLM&lt;/remote-database-provider&gt;&lt;language&gt;eng&lt;/language&gt;&lt;/record&gt;&lt;/Cite&gt;&lt;/EndNote&gt;</w:instrText>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24</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61F87F0B" w14:textId="00825787" w:rsidR="001B2BB4" w:rsidRPr="001B2BB4" w:rsidRDefault="001B2BB4" w:rsidP="00CC7185">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Self-monitoring</w:t>
            </w:r>
          </w:p>
        </w:tc>
        <w:tc>
          <w:tcPr>
            <w:tcW w:w="692" w:type="pct"/>
            <w:vAlign w:val="center"/>
            <w:hideMark/>
          </w:tcPr>
          <w:p w14:paraId="152EA3F6"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Open-label RCT; Patients with T2DM were selected from five public primary care clinics (age range 35–65 years). Patients were not performing SMBG at the time of the study.</w:t>
            </w:r>
          </w:p>
        </w:tc>
        <w:tc>
          <w:tcPr>
            <w:tcW w:w="597" w:type="pct"/>
            <w:vAlign w:val="center"/>
          </w:tcPr>
          <w:p w14:paraId="3954DB7A"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One hundred and five (n = 105) T2DM patients were enrolled. Of these, 58 and 47 were randomized to intervention and control groups, respectively.</w:t>
            </w:r>
          </w:p>
        </w:tc>
        <w:tc>
          <w:tcPr>
            <w:tcW w:w="1043" w:type="pct"/>
            <w:vAlign w:val="center"/>
            <w:hideMark/>
          </w:tcPr>
          <w:p w14:paraId="07749943"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To assess the feasibility of introducing SMBG in primary care clinics in Malaysia.</w:t>
            </w:r>
          </w:p>
        </w:tc>
        <w:tc>
          <w:tcPr>
            <w:tcW w:w="1537" w:type="pct"/>
            <w:vAlign w:val="center"/>
            <w:hideMark/>
          </w:tcPr>
          <w:p w14:paraId="1F284CD3"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 xml:space="preserve">After six months, the HbA1c level in the intervention group showed a statistically significant improvement of 1.3% (p = .001), relative to the control group that underwent usual care. The percentages of patients that reached the HbA1c treatment target of ≤ 7% were 14.0% and 32.1% in the control and intervention groups (p = .036), respectively. </w:t>
            </w:r>
          </w:p>
        </w:tc>
        <w:tc>
          <w:tcPr>
            <w:tcW w:w="372" w:type="pct"/>
            <w:vAlign w:val="center"/>
            <w:hideMark/>
          </w:tcPr>
          <w:p w14:paraId="6817F7F1" w14:textId="528A2021" w:rsidR="001B2BB4" w:rsidRPr="001B2BB4" w:rsidRDefault="009E4060"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Moderate</w:t>
            </w:r>
          </w:p>
        </w:tc>
      </w:tr>
      <w:tr w:rsidR="009E4060" w:rsidRPr="00CB5607" w14:paraId="063C17FA" w14:textId="77777777" w:rsidTr="00305ED6">
        <w:trPr>
          <w:cnfStyle w:val="000000100000" w:firstRow="0" w:lastRow="0" w:firstColumn="0" w:lastColumn="0" w:oddVBand="0" w:evenVBand="0" w:oddHBand="1" w:evenHBand="0" w:firstRowFirstColumn="0" w:firstRowLastColumn="0" w:lastRowFirstColumn="0" w:lastRowLastColumn="0"/>
          <w:trHeight w:val="1984"/>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79141175"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Tan</w:t>
            </w:r>
            <w:r w:rsidRPr="001B2BB4">
              <w:rPr>
                <w:rFonts w:asciiTheme="majorBidi" w:eastAsia="Times New Roman" w:hAnsiTheme="majorBidi" w:cstheme="majorBidi"/>
                <w:color w:val="000000"/>
                <w:sz w:val="16"/>
                <w:szCs w:val="16"/>
              </w:rPr>
              <w:br/>
              <w:t>(2011)</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fldData xml:space="preserve">PEVuZE5vdGU+PENpdGU+PEF1dGhvcj5UYW48L0F1dGhvcj48WWVhcj4yMDExPC9ZZWFyPjxSZWNO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</w:fldData>
              </w:fldChar>
            </w:r>
            <w:r w:rsidR="00E629F8" w:rsidRPr="00CB5607">
              <w:rPr>
                <w:rFonts w:asciiTheme="majorBidi" w:eastAsia="Times New Roman" w:hAnsiTheme="majorBidi" w:cstheme="majorBidi"/>
                <w:color w:val="000000"/>
                <w:sz w:val="16"/>
                <w:szCs w:val="16"/>
              </w:rPr>
              <w:instrText xml:space="preserve"> ADDIN EN.CITE </w:instrText>
            </w:r>
            <w:r w:rsidR="00E629F8" w:rsidRPr="00CB5607">
              <w:rPr>
                <w:rFonts w:asciiTheme="majorBidi" w:eastAsia="Times New Roman" w:hAnsiTheme="majorBidi" w:cstheme="majorBidi"/>
                <w:color w:val="000000"/>
                <w:sz w:val="16"/>
                <w:szCs w:val="16"/>
              </w:rPr>
              <w:fldChar w:fldCharType="begin">
                <w:fldData xml:space="preserve">PEVuZE5vdGU+PENpdGU+PEF1dGhvcj5UYW48L0F1dGhvcj48WWVhcj4yMDExPC9ZZWFyPjxSZWNO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</w:fldData>
              </w:fldChar>
            </w:r>
            <w:r w:rsidR="00E629F8" w:rsidRPr="00CB5607">
              <w:rPr>
                <w:rFonts w:asciiTheme="majorBidi" w:eastAsia="Times New Roman" w:hAnsiTheme="majorBidi" w:cstheme="majorBidi"/>
                <w:color w:val="000000"/>
                <w:sz w:val="16"/>
                <w:szCs w:val="16"/>
              </w:rPr>
              <w:instrText xml:space="preserve"> ADDIN EN.CITE.DATA </w:instrText>
            </w:r>
            <w:r w:rsidR="00E629F8" w:rsidRPr="00CB5607">
              <w:rPr>
                <w:rFonts w:asciiTheme="majorBidi" w:eastAsia="Times New Roman" w:hAnsiTheme="majorBidi" w:cstheme="majorBidi"/>
                <w:color w:val="000000"/>
                <w:sz w:val="16"/>
                <w:szCs w:val="16"/>
              </w:rPr>
            </w:r>
            <w:r w:rsidR="00E629F8" w:rsidRPr="00CB5607">
              <w:rPr>
                <w:rFonts w:asciiTheme="majorBidi" w:eastAsia="Times New Roman" w:hAnsiTheme="majorBidi" w:cstheme="majorBidi"/>
                <w:color w:val="000000"/>
                <w:sz w:val="16"/>
                <w:szCs w:val="16"/>
              </w:rPr>
              <w:fldChar w:fldCharType="end"/>
            </w:r>
            <w:r w:rsidR="00E629F8" w:rsidRPr="00CB5607">
              <w:rPr>
                <w:rFonts w:asciiTheme="majorBidi" w:eastAsia="Times New Roman" w:hAnsiTheme="majorBidi" w:cstheme="majorBidi"/>
                <w:color w:val="000000"/>
                <w:sz w:val="16"/>
                <w:szCs w:val="16"/>
              </w:rPr>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25</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11EEB4CF" w14:textId="6B5F9939" w:rsidR="001B2BB4" w:rsidRPr="001B2BB4" w:rsidRDefault="00CC7185" w:rsidP="0084163E">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Self-monitoring</w:t>
            </w:r>
          </w:p>
        </w:tc>
        <w:tc>
          <w:tcPr>
            <w:tcW w:w="692" w:type="pct"/>
            <w:vAlign w:val="center"/>
            <w:hideMark/>
          </w:tcPr>
          <w:p w14:paraId="0D9B340E"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Single blinded RCT</w:t>
            </w:r>
          </w:p>
        </w:tc>
        <w:tc>
          <w:tcPr>
            <w:tcW w:w="597" w:type="pct"/>
            <w:vAlign w:val="center"/>
          </w:tcPr>
          <w:p w14:paraId="1628C22C"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One hundred and sixty four (n = 164) participants with poorly controlled diabetes from two settings were randomized into control (n = 82) and intervention (n = 82) groups, of which 151 completed the study.</w:t>
            </w:r>
          </w:p>
        </w:tc>
        <w:tc>
          <w:tcPr>
            <w:tcW w:w="1043" w:type="pct"/>
            <w:vAlign w:val="center"/>
            <w:hideMark/>
          </w:tcPr>
          <w:p w14:paraId="34ADD798"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Effectiveness of a brief structured diabetes education programme addressed the self-care practices of diet, PA, medication adherence and SMBG. These self-care practices were assessed at Weeks 0 and 12 using pre- and post-questionnaires in both groups together with HbA1c and diabetes knowledge.</w:t>
            </w:r>
          </w:p>
        </w:tc>
        <w:tc>
          <w:tcPr>
            <w:tcW w:w="1537" w:type="pct"/>
            <w:vAlign w:val="center"/>
            <w:hideMark/>
          </w:tcPr>
          <w:p w14:paraId="0C34B23F"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In the intention-to-treat analysis (n = 164), the intervention group improved their SMBG (p &lt; .001), PA (p = .001), HbA1c (p = .03), diabetes knowledge (p &lt; .001) and medication adherence. At Week 12, HbA1c difference adjusted for SMBG frequency, medication adherence and weight change remained significant (p = .03) compared with control group. For within group comparisons, diabetes knowledge (p &lt; .001), HbA1c level (p &lt; .001), SMBG (p &lt; .001) and medication adherence (p = .008) improved from baseline in the intervention group. In the control group, only diabetes knowledge improved (p &lt; .001).</w:t>
            </w:r>
          </w:p>
        </w:tc>
        <w:tc>
          <w:tcPr>
            <w:tcW w:w="372" w:type="pct"/>
            <w:vAlign w:val="center"/>
            <w:hideMark/>
          </w:tcPr>
          <w:p w14:paraId="5CA6CE10" w14:textId="17FF7A11" w:rsidR="001B2BB4" w:rsidRPr="001B2BB4" w:rsidRDefault="009E4060"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Moderate</w:t>
            </w:r>
          </w:p>
        </w:tc>
      </w:tr>
      <w:tr w:rsidR="009E4060" w:rsidRPr="00CB5607" w14:paraId="4600BE97" w14:textId="77777777" w:rsidTr="00305ED6">
        <w:trPr>
          <w:trHeight w:val="1984"/>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4A709555"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Yusof</w:t>
            </w:r>
            <w:r w:rsidRPr="001B2BB4">
              <w:rPr>
                <w:rFonts w:asciiTheme="majorBidi" w:eastAsia="Times New Roman" w:hAnsiTheme="majorBidi" w:cstheme="majorBidi"/>
                <w:color w:val="000000"/>
                <w:sz w:val="16"/>
                <w:szCs w:val="16"/>
              </w:rPr>
              <w:br/>
              <w:t>(2009)</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fldData xml:space="preserve">PEVuZE5vdGU+PENpdGU+PEF1dGhvcj5ZdXNvZjwvQXV0aG9yPjxZZWFyPjIwMDk8L1llYXI+PFJl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</w:fldData>
              </w:fldChar>
            </w:r>
            <w:r w:rsidR="00E629F8" w:rsidRPr="00CB5607">
              <w:rPr>
                <w:rFonts w:asciiTheme="majorBidi" w:eastAsia="Times New Roman" w:hAnsiTheme="majorBidi" w:cstheme="majorBidi"/>
                <w:color w:val="000000"/>
                <w:sz w:val="16"/>
                <w:szCs w:val="16"/>
              </w:rPr>
              <w:instrText xml:space="preserve"> ADDIN EN.CITE </w:instrText>
            </w:r>
            <w:r w:rsidR="00E629F8" w:rsidRPr="00CB5607">
              <w:rPr>
                <w:rFonts w:asciiTheme="majorBidi" w:eastAsia="Times New Roman" w:hAnsiTheme="majorBidi" w:cstheme="majorBidi"/>
                <w:color w:val="000000"/>
                <w:sz w:val="16"/>
                <w:szCs w:val="16"/>
              </w:rPr>
              <w:fldChar w:fldCharType="begin">
                <w:fldData xml:space="preserve">PEVuZE5vdGU+PENpdGU+PEF1dGhvcj5ZdXNvZjwvQXV0aG9yPjxZZWFyPjIwMDk8L1llYXI+PFJl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</w:fldData>
              </w:fldChar>
            </w:r>
            <w:r w:rsidR="00E629F8" w:rsidRPr="00CB5607">
              <w:rPr>
                <w:rFonts w:asciiTheme="majorBidi" w:eastAsia="Times New Roman" w:hAnsiTheme="majorBidi" w:cstheme="majorBidi"/>
                <w:color w:val="000000"/>
                <w:sz w:val="16"/>
                <w:szCs w:val="16"/>
              </w:rPr>
              <w:instrText xml:space="preserve"> ADDIN EN.CITE.DATA </w:instrText>
            </w:r>
            <w:r w:rsidR="00E629F8" w:rsidRPr="00CB5607">
              <w:rPr>
                <w:rFonts w:asciiTheme="majorBidi" w:eastAsia="Times New Roman" w:hAnsiTheme="majorBidi" w:cstheme="majorBidi"/>
                <w:color w:val="000000"/>
                <w:sz w:val="16"/>
                <w:szCs w:val="16"/>
              </w:rPr>
            </w:r>
            <w:r w:rsidR="00E629F8" w:rsidRPr="00CB5607">
              <w:rPr>
                <w:rFonts w:asciiTheme="majorBidi" w:eastAsia="Times New Roman" w:hAnsiTheme="majorBidi" w:cstheme="majorBidi"/>
                <w:color w:val="000000"/>
                <w:sz w:val="16"/>
                <w:szCs w:val="16"/>
              </w:rPr>
              <w:fldChar w:fldCharType="end"/>
            </w:r>
            <w:r w:rsidR="00E629F8" w:rsidRPr="00CB5607">
              <w:rPr>
                <w:rFonts w:asciiTheme="majorBidi" w:eastAsia="Times New Roman" w:hAnsiTheme="majorBidi" w:cstheme="majorBidi"/>
                <w:color w:val="000000"/>
                <w:sz w:val="16"/>
                <w:szCs w:val="16"/>
              </w:rPr>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26</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5C1DAA9B" w14:textId="4D861040" w:rsidR="001B2BB4" w:rsidRPr="001B2BB4" w:rsidRDefault="00CC7185"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Lifestyle prescription</w:t>
            </w:r>
          </w:p>
        </w:tc>
        <w:tc>
          <w:tcPr>
            <w:tcW w:w="692" w:type="pct"/>
            <w:vAlign w:val="center"/>
            <w:hideMark/>
          </w:tcPr>
          <w:p w14:paraId="7926D625"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Randomly assigned to either a low glycemic index (GI) vs. conventional carbohydrate exchange (CCE) dietary advice over a 12-week period</w:t>
            </w:r>
          </w:p>
        </w:tc>
        <w:tc>
          <w:tcPr>
            <w:tcW w:w="597" w:type="pct"/>
            <w:vAlign w:val="center"/>
          </w:tcPr>
          <w:p w14:paraId="61F2417A"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One hundred and four T2DM patients</w:t>
            </w:r>
          </w:p>
        </w:tc>
        <w:tc>
          <w:tcPr>
            <w:tcW w:w="1043" w:type="pct"/>
            <w:vAlign w:val="center"/>
            <w:hideMark/>
          </w:tcPr>
          <w:p w14:paraId="25C6BEDD"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Assessing two dietary interventions on T2DM patients: low GI or CCE. The glycemic control, BP, lipid profile and insulin levels were assessed. However, antidiabetic medications consumptions by patients were unchanged throughout the study.</w:t>
            </w:r>
          </w:p>
        </w:tc>
        <w:tc>
          <w:tcPr>
            <w:tcW w:w="1537" w:type="pct"/>
            <w:vAlign w:val="center"/>
            <w:hideMark/>
          </w:tcPr>
          <w:p w14:paraId="5494DA15"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 xml:space="preserve">At week 4, a GI diet was associated with significant changes in the fructosamine level (ΔGI = -.20 ± .03; ΔCCE = -.08 ± .03 mmol/l, p &lt; .01) and waist circumference (ΔGI group = -1.88 ± .30 cm; ΔCCE group: -.36 ± .4 cm, p &lt; .05). At week 12, the changes in fasting glucose (ΔGI = -.03 ± .3; ΔCCE = .7 ± .3 mmol/l; p &lt; .05) and waist circumference (ΔGI = -2.35 ± .47 cm; ΔCCE group = -.66 ± .46 cm; p &lt; .05) in the GI group was significantly lower than the CCE group. With the low-GI diet, the changes in postprandial glycaemia at time 0, 60, 150 and 180 min after consuming the </w:t>
            </w:r>
            <w:r w:rsidRPr="001B2BB4">
              <w:rPr>
                <w:rFonts w:asciiTheme="majorBidi" w:eastAsia="Times New Roman" w:hAnsiTheme="majorBidi" w:cstheme="majorBidi"/>
                <w:color w:val="000000"/>
                <w:sz w:val="16"/>
                <w:szCs w:val="16"/>
              </w:rPr>
              <w:lastRenderedPageBreak/>
              <w:t>standard test meal was lower than with the CCE diet (p &lt; .05).</w:t>
            </w:r>
          </w:p>
        </w:tc>
        <w:tc>
          <w:tcPr>
            <w:tcW w:w="372" w:type="pct"/>
            <w:vAlign w:val="center"/>
            <w:hideMark/>
          </w:tcPr>
          <w:p w14:paraId="6D7F4180" w14:textId="3EFA9D1E" w:rsidR="001B2BB4" w:rsidRPr="001B2BB4" w:rsidRDefault="009E4060"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lastRenderedPageBreak/>
              <w:t>Moderate</w:t>
            </w:r>
          </w:p>
        </w:tc>
      </w:tr>
      <w:tr w:rsidR="009E4060" w:rsidRPr="00CB5607" w14:paraId="78A67F63" w14:textId="77777777" w:rsidTr="00305ED6">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259C80B2"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lastRenderedPageBreak/>
              <w:t>Al-Mahmood</w:t>
            </w:r>
            <w:r w:rsidRPr="001B2BB4">
              <w:rPr>
                <w:rFonts w:asciiTheme="majorBidi" w:eastAsia="Times New Roman" w:hAnsiTheme="majorBidi" w:cstheme="majorBidi"/>
                <w:color w:val="000000"/>
                <w:sz w:val="16"/>
                <w:szCs w:val="16"/>
              </w:rPr>
              <w:br/>
              <w:t>(2007)</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fldData xml:space="preserve">PEVuZE5vdGU+PENpdGU+PEF1dGhvcj5BbC1NYWhtb29kPC9BdXRob3I+PFllYXI+MjAwNzwvWWVh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</w:fldData>
              </w:fldChar>
            </w:r>
            <w:r w:rsidR="00E629F8" w:rsidRPr="00CB5607">
              <w:rPr>
                <w:rFonts w:asciiTheme="majorBidi" w:eastAsia="Times New Roman" w:hAnsiTheme="majorBidi" w:cstheme="majorBidi"/>
                <w:color w:val="000000"/>
                <w:sz w:val="16"/>
                <w:szCs w:val="16"/>
              </w:rPr>
              <w:instrText xml:space="preserve"> ADDIN EN.CITE </w:instrText>
            </w:r>
            <w:r w:rsidR="00E629F8" w:rsidRPr="00CB5607">
              <w:rPr>
                <w:rFonts w:asciiTheme="majorBidi" w:eastAsia="Times New Roman" w:hAnsiTheme="majorBidi" w:cstheme="majorBidi"/>
                <w:color w:val="000000"/>
                <w:sz w:val="16"/>
                <w:szCs w:val="16"/>
              </w:rPr>
              <w:fldChar w:fldCharType="begin">
                <w:fldData xml:space="preserve">PEVuZE5vdGU+PENpdGU+PEF1dGhvcj5BbC1NYWhtb29kPC9BdXRob3I+PFllYXI+MjAwNzwvWWVh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</w:fldData>
              </w:fldChar>
            </w:r>
            <w:r w:rsidR="00E629F8" w:rsidRPr="00CB5607">
              <w:rPr>
                <w:rFonts w:asciiTheme="majorBidi" w:eastAsia="Times New Roman" w:hAnsiTheme="majorBidi" w:cstheme="majorBidi"/>
                <w:color w:val="000000"/>
                <w:sz w:val="16"/>
                <w:szCs w:val="16"/>
              </w:rPr>
              <w:instrText xml:space="preserve"> ADDIN EN.CITE.DATA </w:instrText>
            </w:r>
            <w:r w:rsidR="00E629F8" w:rsidRPr="00CB5607">
              <w:rPr>
                <w:rFonts w:asciiTheme="majorBidi" w:eastAsia="Times New Roman" w:hAnsiTheme="majorBidi" w:cstheme="majorBidi"/>
                <w:color w:val="000000"/>
                <w:sz w:val="16"/>
                <w:szCs w:val="16"/>
              </w:rPr>
            </w:r>
            <w:r w:rsidR="00E629F8" w:rsidRPr="00CB5607">
              <w:rPr>
                <w:rFonts w:asciiTheme="majorBidi" w:eastAsia="Times New Roman" w:hAnsiTheme="majorBidi" w:cstheme="majorBidi"/>
                <w:color w:val="000000"/>
                <w:sz w:val="16"/>
                <w:szCs w:val="16"/>
              </w:rPr>
              <w:fldChar w:fldCharType="end"/>
            </w:r>
            <w:r w:rsidR="00E629F8" w:rsidRPr="00CB5607">
              <w:rPr>
                <w:rFonts w:asciiTheme="majorBidi" w:eastAsia="Times New Roman" w:hAnsiTheme="majorBidi" w:cstheme="majorBidi"/>
                <w:color w:val="000000"/>
                <w:sz w:val="16"/>
                <w:szCs w:val="16"/>
              </w:rPr>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27</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0001FE57"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Therapeutic lifestyle change (TLC)</w:t>
            </w:r>
          </w:p>
        </w:tc>
        <w:tc>
          <w:tcPr>
            <w:tcW w:w="692" w:type="pct"/>
            <w:vAlign w:val="center"/>
          </w:tcPr>
          <w:p w14:paraId="678702A1"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RCT: From a cross-sectional study patients were either randomly assigned to intervention or control group.</w:t>
            </w:r>
          </w:p>
        </w:tc>
        <w:tc>
          <w:tcPr>
            <w:tcW w:w="597" w:type="pct"/>
            <w:vAlign w:val="center"/>
          </w:tcPr>
          <w:p w14:paraId="417CCF14"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Sixteen (n = 16) non-obese normoglycemic hyperlipidemic patients were assigned to intervention and 16 normolipidemic (n = 16) were assigned to control group.</w:t>
            </w:r>
          </w:p>
        </w:tc>
        <w:tc>
          <w:tcPr>
            <w:tcW w:w="1043" w:type="pct"/>
            <w:vAlign w:val="center"/>
            <w:hideMark/>
          </w:tcPr>
          <w:p w14:paraId="6C210BE1"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Assessing lipid-lowering effects by TLC on insulin sensitivity and secretory status of non-obese normoglycemic hyperlipidemic subjects.</w:t>
            </w:r>
          </w:p>
        </w:tc>
        <w:tc>
          <w:tcPr>
            <w:tcW w:w="1537" w:type="pct"/>
            <w:vAlign w:val="center"/>
            <w:hideMark/>
          </w:tcPr>
          <w:p w14:paraId="4AD199DE"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Insulin resistance was significantly reduced in intervention group (HOMA-IR reduced from 3.8 to 1.4, p &lt; .001) and improvement of insulin sensitivity (HOMA%S increased from 5.1% to 121.2%, p=.004) in hyperlipidemic subjects with associated reductions in lipid levels.</w:t>
            </w:r>
          </w:p>
        </w:tc>
        <w:tc>
          <w:tcPr>
            <w:tcW w:w="372" w:type="pct"/>
            <w:vAlign w:val="center"/>
            <w:hideMark/>
          </w:tcPr>
          <w:p w14:paraId="6608BF79" w14:textId="2F6A518E" w:rsidR="001B2BB4" w:rsidRPr="001B2BB4" w:rsidRDefault="009E4060"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Moderate</w:t>
            </w:r>
          </w:p>
        </w:tc>
      </w:tr>
      <w:tr w:rsidR="009E4060" w:rsidRPr="00CB5607" w14:paraId="3BD018A3" w14:textId="77777777" w:rsidTr="00305ED6">
        <w:trPr>
          <w:trHeight w:val="1814"/>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2671F187"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Hsu</w:t>
            </w:r>
            <w:r w:rsidRPr="001B2BB4">
              <w:rPr>
                <w:rFonts w:asciiTheme="majorBidi" w:eastAsia="Times New Roman" w:hAnsiTheme="majorBidi" w:cstheme="majorBidi"/>
                <w:color w:val="000000"/>
                <w:sz w:val="16"/>
                <w:szCs w:val="16"/>
              </w:rPr>
              <w:br/>
              <w:t>(2013)</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r>
            <w:r w:rsidR="00E629F8" w:rsidRPr="00CB5607">
              <w:rPr>
                <w:rFonts w:asciiTheme="majorBidi" w:eastAsia="Times New Roman" w:hAnsiTheme="majorBidi" w:cstheme="majorBidi"/>
                <w:color w:val="000000"/>
                <w:sz w:val="16"/>
                <w:szCs w:val="16"/>
              </w:rPr>
              <w:instrText xml:space="preserve"> ADDIN EN.CITE &lt;EndNote&gt;&lt;Cite&gt;&lt;Author&gt;Hsu&lt;/Author&gt;&lt;Year&gt;2013&lt;/Year&gt;&lt;RecNum&gt;28564&lt;/RecNum&gt;&lt;DisplayText&gt;&lt;style face="superscript"&gt;28&lt;/style&gt;&lt;/DisplayText&gt;&lt;record&gt;&lt;rec-number&gt;28564&lt;/rec-number&gt;&lt;foreign-keys&gt;&lt;key app="EN" db-id="pedsfxdvf5es9gee09r5955pd2at00r9a90x" timestamp="1429689564"&gt;28564&lt;/key&gt;&lt;/foreign-keys&gt;&lt;ref-type name="Journal Article"&gt;17&lt;/ref-type&gt;&lt;contributors&gt;&lt;authors&gt;&lt;author&gt;Hsu, T. Y.&lt;/author&gt;&lt;author&gt;Chirovsky, D.&lt;/author&gt;&lt;author&gt;Moy, F. M.&lt;/author&gt;&lt;author&gt;Ambegaonkar, B. M.&lt;/author&gt;&lt;/authors&gt;&lt;/contributors&gt;&lt;auth-address&gt;Merck Sharp &amp;amp; Dohme (I.A.) Corp., Singapore Branch, Singapore.&lt;/auth-address&gt;&lt;titles&gt;&lt;title&gt;Attainment of goal and normalized lipid levels with lipid-modifying therapy in Malaysia&lt;/title&gt;&lt;secondary-title&gt;Clin Ther&lt;/secondary-title&gt;&lt;/titles&gt;&lt;periodical&gt;&lt;full-title&gt;Clinical Therapeutics&lt;/full-title&gt;&lt;abbr-1&gt;Clin. Ther.&lt;/abbr-1&gt;&lt;abbr-2&gt;Clin Ther&lt;/abbr-2&gt;&lt;/periodical&gt;&lt;pages&gt;450-60&lt;/pages&gt;&lt;volume&gt;35&lt;/volume&gt;&lt;number&gt;4&lt;/number&gt;&lt;keywords&gt;&lt;keyword&gt;Aged&lt;/keyword&gt;&lt;keyword&gt;Female&lt;/keyword&gt;&lt;keyword&gt;Humans&lt;/keyword&gt;&lt;keyword&gt;Hypolipidemic Agents/*therapeutic use&lt;/keyword&gt;&lt;keyword&gt;Lipids/*blood&lt;/keyword&gt;&lt;keyword&gt;Longitudinal Studies&lt;/keyword&gt;&lt;keyword&gt;Malaysia&lt;/keyword&gt;&lt;keyword&gt;Male&lt;/keyword&gt;&lt;keyword&gt;Middle Aged&lt;/keyword&gt;&lt;keyword&gt;Retrospective Studies&lt;/keyword&gt;&lt;keyword&gt;Risk Factors&lt;/keyword&gt;&lt;/keywords&gt;&lt;dates&gt;&lt;year&gt;2013&lt;/year&gt;&lt;pub-dates&gt;&lt;date&gt;Apr&lt;/date&gt;&lt;/pub-dates&gt;&lt;/dates&gt;&lt;isbn&gt;1879-114X (Electronic)&amp;#xD;0149-2918 (Linking)&lt;/isbn&gt;&lt;accession-num&gt;23481458&lt;/accession-num&gt;&lt;urls&gt;&lt;related-urls&gt;&lt;url&gt;http://www.ncbi.nlm.nih.gov/pubmed/23481458&lt;/url&gt;&lt;/related-urls&gt;&lt;/urls&gt;&lt;electronic-resource-num&gt;10.1016/j.clinthera.2013.02.004&lt;/electronic-resource-num&gt;&lt;/record&gt;&lt;/Cite&gt;&lt;/EndNote&gt;</w:instrText>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28</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7C4B858E" w14:textId="2B2A3A7F" w:rsidR="001B2BB4" w:rsidRPr="001B2BB4" w:rsidRDefault="00CC7185"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TLC</w:t>
            </w:r>
          </w:p>
        </w:tc>
        <w:tc>
          <w:tcPr>
            <w:tcW w:w="692" w:type="pct"/>
            <w:vAlign w:val="center"/>
            <w:hideMark/>
          </w:tcPr>
          <w:p w14:paraId="784F9DA8"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Data from a longitudinal, retrospective observational study were collected from the medical records of patients aged ≥35 years in whom LMT was initiated between January 2004 and December 2006.</w:t>
            </w:r>
          </w:p>
        </w:tc>
        <w:tc>
          <w:tcPr>
            <w:tcW w:w="597" w:type="pct"/>
            <w:vAlign w:val="center"/>
          </w:tcPr>
          <w:p w14:paraId="216026A7"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Overall, six hundred and seven (n = 607; mean [SD] age was 57.1 [10.0]; 60% women) eligible patients had records of full lipid panels 12 months before and after the start of therapy.</w:t>
            </w:r>
          </w:p>
        </w:tc>
        <w:tc>
          <w:tcPr>
            <w:tcW w:w="1043" w:type="pct"/>
            <w:vAlign w:val="center"/>
            <w:hideMark/>
          </w:tcPr>
          <w:p w14:paraId="00B78873"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Evaluating normal lipid level attainment after LMT. A subgroup of patients at high risk for CHD events (established CHD, diabetes but no CHD, or a 10-year history of Framingham risk score ≥20%) was also studied.</w:t>
            </w:r>
          </w:p>
        </w:tc>
        <w:tc>
          <w:tcPr>
            <w:tcW w:w="1537" w:type="pct"/>
            <w:vAlign w:val="center"/>
            <w:hideMark/>
          </w:tcPr>
          <w:p w14:paraId="1BFA4499"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 xml:space="preserve">Before therapy, 89% had elevated LDL-C level, 37% had lower HDL-C, 56% had elevated TG, and 62% had ≥2 abnormal lipid levels before LMT. After LMT (87% statins only), 60% had elevated LDL-C, 37% had low HDL-C, 40% had elevated TG, and 44% continued to have ≥2 abnormal lipid levels. </w:t>
            </w:r>
          </w:p>
        </w:tc>
        <w:tc>
          <w:tcPr>
            <w:tcW w:w="372" w:type="pct"/>
            <w:vAlign w:val="center"/>
            <w:hideMark/>
          </w:tcPr>
          <w:p w14:paraId="6B266A7C" w14:textId="1CC77D45" w:rsidR="001B2BB4" w:rsidRPr="001B2BB4" w:rsidRDefault="009E4060"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Moderate</w:t>
            </w:r>
          </w:p>
        </w:tc>
      </w:tr>
      <w:tr w:rsidR="009E4060" w:rsidRPr="00CB5607" w14:paraId="153966DC" w14:textId="77777777" w:rsidTr="00305ED6">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394DF191"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Moy</w:t>
            </w:r>
            <w:r w:rsidRPr="001B2BB4">
              <w:rPr>
                <w:rFonts w:asciiTheme="majorBidi" w:eastAsia="Times New Roman" w:hAnsiTheme="majorBidi" w:cstheme="majorBidi"/>
                <w:color w:val="000000"/>
                <w:sz w:val="16"/>
                <w:szCs w:val="16"/>
              </w:rPr>
              <w:br/>
              <w:t>(2006)</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fldData xml:space="preserve">PEVuZE5vdGU+PENpdGU+PEF1dGhvcj5Nb3k8L0F1dGhvcj48WWVhcj4yMDA2PC9ZZWFyPjxSZWNO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=
</w:fldData>
              </w:fldChar>
            </w:r>
            <w:r w:rsidR="00E629F8" w:rsidRPr="00CB5607">
              <w:rPr>
                <w:rFonts w:asciiTheme="majorBidi" w:eastAsia="Times New Roman" w:hAnsiTheme="majorBidi" w:cstheme="majorBidi"/>
                <w:color w:val="000000"/>
                <w:sz w:val="16"/>
                <w:szCs w:val="16"/>
              </w:rPr>
              <w:instrText xml:space="preserve"> ADDIN EN.CITE </w:instrText>
            </w:r>
            <w:r w:rsidR="00E629F8" w:rsidRPr="00CB5607">
              <w:rPr>
                <w:rFonts w:asciiTheme="majorBidi" w:eastAsia="Times New Roman" w:hAnsiTheme="majorBidi" w:cstheme="majorBidi"/>
                <w:color w:val="000000"/>
                <w:sz w:val="16"/>
                <w:szCs w:val="16"/>
              </w:rPr>
              <w:fldChar w:fldCharType="begin">
                <w:fldData xml:space="preserve">PEVuZE5vdGU+PENpdGU+PEF1dGhvcj5Nb3k8L0F1dGhvcj48WWVhcj4yMDA2PC9ZZWFyPjxSZWNO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=
</w:fldData>
              </w:fldChar>
            </w:r>
            <w:r w:rsidR="00E629F8" w:rsidRPr="00CB5607">
              <w:rPr>
                <w:rFonts w:asciiTheme="majorBidi" w:eastAsia="Times New Roman" w:hAnsiTheme="majorBidi" w:cstheme="majorBidi"/>
                <w:color w:val="000000"/>
                <w:sz w:val="16"/>
                <w:szCs w:val="16"/>
              </w:rPr>
              <w:instrText xml:space="preserve"> ADDIN EN.CITE.DATA </w:instrText>
            </w:r>
            <w:r w:rsidR="00E629F8" w:rsidRPr="00CB5607">
              <w:rPr>
                <w:rFonts w:asciiTheme="majorBidi" w:eastAsia="Times New Roman" w:hAnsiTheme="majorBidi" w:cstheme="majorBidi"/>
                <w:color w:val="000000"/>
                <w:sz w:val="16"/>
                <w:szCs w:val="16"/>
              </w:rPr>
            </w:r>
            <w:r w:rsidR="00E629F8" w:rsidRPr="00CB5607">
              <w:rPr>
                <w:rFonts w:asciiTheme="majorBidi" w:eastAsia="Times New Roman" w:hAnsiTheme="majorBidi" w:cstheme="majorBidi"/>
                <w:color w:val="000000"/>
                <w:sz w:val="16"/>
                <w:szCs w:val="16"/>
              </w:rPr>
              <w:fldChar w:fldCharType="end"/>
            </w:r>
            <w:r w:rsidR="00E629F8" w:rsidRPr="00CB5607">
              <w:rPr>
                <w:rFonts w:asciiTheme="majorBidi" w:eastAsia="Times New Roman" w:hAnsiTheme="majorBidi" w:cstheme="majorBidi"/>
                <w:color w:val="000000"/>
                <w:sz w:val="16"/>
                <w:szCs w:val="16"/>
              </w:rPr>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29</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7E392508" w14:textId="0E12EC69" w:rsidR="001B2BB4" w:rsidRPr="001B2BB4" w:rsidRDefault="00CC7185"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Lifestyle education</w:t>
            </w:r>
          </w:p>
        </w:tc>
        <w:tc>
          <w:tcPr>
            <w:tcW w:w="692" w:type="pct"/>
            <w:vAlign w:val="center"/>
            <w:hideMark/>
          </w:tcPr>
          <w:p w14:paraId="714EB08B"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Non-randomized pre-test-post-test quasi-experimental study design among Malay-Muslim males and were followed up after 2 years.</w:t>
            </w:r>
          </w:p>
        </w:tc>
        <w:tc>
          <w:tcPr>
            <w:tcW w:w="597" w:type="pct"/>
            <w:vAlign w:val="center"/>
          </w:tcPr>
          <w:p w14:paraId="72D7C273"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 xml:space="preserve">Security guards from a public university were assigned to  intervention (n = 102) and control group (n = 84) </w:t>
            </w:r>
          </w:p>
        </w:tc>
        <w:tc>
          <w:tcPr>
            <w:tcW w:w="1043" w:type="pct"/>
            <w:vAlign w:val="center"/>
            <w:hideMark/>
          </w:tcPr>
          <w:p w14:paraId="5A4B9CA7"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 xml:space="preserve">The intervention group received intensive individual and group counselling on diet, PA and smoking cessation. The control group was given minimal education on the same lifestyle changes through mail and group counselling.  </w:t>
            </w:r>
          </w:p>
        </w:tc>
        <w:tc>
          <w:tcPr>
            <w:tcW w:w="1537" w:type="pct"/>
            <w:vAlign w:val="center"/>
            <w:hideMark/>
          </w:tcPr>
          <w:p w14:paraId="21C59BA5"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Mean TC levels in the intervention group significantly reduced as compared to the comparison group, with an intervention effect of –.38 (–.63, –.14) mmol/l.</w:t>
            </w:r>
          </w:p>
        </w:tc>
        <w:tc>
          <w:tcPr>
            <w:tcW w:w="372" w:type="pct"/>
            <w:vAlign w:val="center"/>
            <w:hideMark/>
          </w:tcPr>
          <w:p w14:paraId="34F0CEC7" w14:textId="2C1D7AE3" w:rsidR="001B2BB4" w:rsidRPr="001B2BB4" w:rsidRDefault="009E4060"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Weak</w:t>
            </w:r>
          </w:p>
        </w:tc>
      </w:tr>
      <w:tr w:rsidR="009E4060" w:rsidRPr="00CB5607" w14:paraId="04BD8D67" w14:textId="77777777" w:rsidTr="00305ED6">
        <w:trPr>
          <w:trHeight w:val="1077"/>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562BD319"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Moy</w:t>
            </w:r>
            <w:r w:rsidRPr="001B2BB4">
              <w:rPr>
                <w:rFonts w:asciiTheme="majorBidi" w:eastAsia="Times New Roman" w:hAnsiTheme="majorBidi" w:cstheme="majorBidi"/>
                <w:color w:val="000000"/>
                <w:sz w:val="16"/>
                <w:szCs w:val="16"/>
              </w:rPr>
              <w:br/>
              <w:t>(2008)</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r>
            <w:r w:rsidR="00E629F8" w:rsidRPr="00CB5607">
              <w:rPr>
                <w:rFonts w:asciiTheme="majorBidi" w:eastAsia="Times New Roman" w:hAnsiTheme="majorBidi" w:cstheme="majorBidi"/>
                <w:color w:val="000000"/>
                <w:sz w:val="16"/>
                <w:szCs w:val="16"/>
              </w:rPr>
              <w:instrText xml:space="preserve"> ADDIN EN.CITE &lt;EndNote&gt;&lt;Cite&gt;&lt;Author&gt;Moy&lt;/Author&gt;&lt;Year&gt;2008&lt;/Year&gt;&lt;RecNum&gt;28573&lt;/RecNum&gt;&lt;DisplayText&gt;&lt;style face="superscript"&gt;30&lt;/style&gt;&lt;/DisplayText&gt;&lt;record&gt;&lt;rec-number&gt;28573&lt;/rec-number&gt;&lt;foreign-keys&gt;&lt;key app="EN" db-id="pedsfxdvf5es9gee09r5955pd2at00r9a90x" timestamp="1429689564"&gt;28573&lt;/key&gt;&lt;/foreign-keys&gt;&lt;ref-type name="Journal Article"&gt;17&lt;/ref-type&gt;&lt;contributors&gt;&lt;authors&gt;&lt;author&gt;Moy, F. M.&lt;/author&gt;&lt;author&gt;Ab Sallam, A.&lt;/author&gt;&lt;author&gt;Wong, M. L.&lt;/author&gt;&lt;/authors&gt;&lt;/contributors&gt;&lt;auth-address&gt;Department of Social and Preventive Medicine, Faculty of Medicine, University Malaya, 50603 Kuala Lumpur, Malaysia. moyfm@ummc.edu.my&lt;/auth-address&gt;&lt;titles&gt;&lt;title&gt;Dietary modification in a workplace health promotion program in Kuala Lumpur, Malaysia&lt;/title&gt;&lt;secondary-title&gt;Asia Pac J Public Health&lt;/secondary-title&gt;&lt;/titles&gt;&lt;periodical&gt;&lt;full-title&gt;Asia Pac J Public Health&lt;/full-title&gt;&lt;abbr-1&gt;Asia-Pacific journal of public health / Asia-Pacific Academic Consortium for Public Health&lt;/abbr-1&gt;&lt;/periodical&gt;&lt;pages&gt;166-72&lt;/pages&gt;&lt;volume&gt;20 Suppl&lt;/volume&gt;&lt;edition&gt;2009/06/18&lt;/edition&gt;&lt;keywords&gt;&lt;keyword&gt;Adult&lt;/keyword&gt;&lt;keyword&gt;Cardiovascular Diseases/*prevention &amp;amp; control&lt;/keyword&gt;&lt;keyword&gt;*Diet&lt;/keyword&gt;&lt;keyword&gt;*Health Behavior&lt;/keyword&gt;&lt;keyword&gt;Health Promotion/*methods&lt;/keyword&gt;&lt;keyword&gt;Humans&lt;/keyword&gt;&lt;keyword&gt;Malaysia&lt;/keyword&gt;&lt;keyword&gt;Middle Aged&lt;/keyword&gt;&lt;keyword&gt;Motor Activity/physiology&lt;/keyword&gt;&lt;keyword&gt;Nutritional Sciences/education&lt;/keyword&gt;&lt;keyword&gt;Occupational Health Services/*methods&lt;/keyword&gt;&lt;/keywords&gt;&lt;dates&gt;&lt;year&gt;2008&lt;/year&gt;&lt;pub-dates&gt;&lt;date&gt;Oct&lt;/date&gt;&lt;/pub-dates&gt;&lt;/dates&gt;&lt;isbn&gt;1010-5395 (Print)&amp;#xD;1010-5395 (Linking)&lt;/isbn&gt;&lt;accession-num&gt;19533877&lt;/accession-num&gt;&lt;urls&gt;&lt;related-urls&gt;&lt;url&gt;http://www.ncbi.nlm.nih.gov/pubmed/19533877&lt;/url&gt;&lt;/related-urls&gt;&lt;/urls&gt;&lt;remote-database-provider&gt;NLM&lt;/remote-database-provider&gt;&lt;language&gt;eng&lt;/language&gt;&lt;/record&gt;&lt;/Cite&gt;&lt;/EndNote&gt;</w:instrText>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30</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6A4E435E" w14:textId="07043C8F" w:rsidR="001B2BB4" w:rsidRPr="001B2BB4" w:rsidRDefault="00CC7185"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Lifestyle education</w:t>
            </w:r>
          </w:p>
        </w:tc>
        <w:tc>
          <w:tcPr>
            <w:tcW w:w="692" w:type="pct"/>
            <w:vAlign w:val="center"/>
            <w:hideMark/>
          </w:tcPr>
          <w:p w14:paraId="577B4C75"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 xml:space="preserve">Non-randomized pre-test-post-test quasi-experimental study design among Malay-Muslim males and </w:t>
            </w:r>
            <w:r w:rsidRPr="001B2BB4">
              <w:rPr>
                <w:rFonts w:asciiTheme="majorBidi" w:eastAsia="Times New Roman" w:hAnsiTheme="majorBidi" w:cstheme="majorBidi"/>
                <w:color w:val="000000"/>
                <w:sz w:val="16"/>
                <w:szCs w:val="16"/>
              </w:rPr>
              <w:lastRenderedPageBreak/>
              <w:t>were followed up after 2 years.</w:t>
            </w:r>
          </w:p>
        </w:tc>
        <w:tc>
          <w:tcPr>
            <w:tcW w:w="597" w:type="pct"/>
            <w:vAlign w:val="center"/>
          </w:tcPr>
          <w:p w14:paraId="30310024"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lastRenderedPageBreak/>
              <w:t xml:space="preserve">Security guards from a public university were assigned to  intervention (n = </w:t>
            </w:r>
            <w:r w:rsidRPr="001B2BB4">
              <w:rPr>
                <w:rFonts w:asciiTheme="majorBidi" w:eastAsia="Times New Roman" w:hAnsiTheme="majorBidi" w:cstheme="majorBidi"/>
                <w:color w:val="000000"/>
                <w:sz w:val="16"/>
                <w:szCs w:val="16"/>
              </w:rPr>
              <w:lastRenderedPageBreak/>
              <w:t>102) and control group (n = 84)</w:t>
            </w:r>
          </w:p>
        </w:tc>
        <w:tc>
          <w:tcPr>
            <w:tcW w:w="1043" w:type="pct"/>
            <w:vAlign w:val="center"/>
            <w:hideMark/>
          </w:tcPr>
          <w:p w14:paraId="62DF4489"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lastRenderedPageBreak/>
              <w:t xml:space="preserve">The intervention group received intensive individual and group counselling on diet, PA and quitting smoking. The comparison group was given minimal education on the </w:t>
            </w:r>
            <w:r w:rsidRPr="001B2BB4">
              <w:rPr>
                <w:rFonts w:asciiTheme="majorBidi" w:eastAsia="Times New Roman" w:hAnsiTheme="majorBidi" w:cstheme="majorBidi"/>
                <w:color w:val="000000"/>
                <w:sz w:val="16"/>
                <w:szCs w:val="16"/>
              </w:rPr>
              <w:lastRenderedPageBreak/>
              <w:t>same lifestyle changes through mail and group counselling.</w:t>
            </w:r>
          </w:p>
        </w:tc>
        <w:tc>
          <w:tcPr>
            <w:tcW w:w="1537" w:type="pct"/>
            <w:vAlign w:val="center"/>
            <w:hideMark/>
          </w:tcPr>
          <w:p w14:paraId="2A552558" w14:textId="77777777" w:rsidR="001B2BB4" w:rsidRPr="001B2BB4" w:rsidRDefault="001B2BB4"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lastRenderedPageBreak/>
              <w:t>Following the intervention, both groups reduced their total fat intake through a replacement in carbohydrate intake. The saturated fat and cholesterol intake were also reduced with a larger magnitude in the intervention group. Fruits and vegetable consumption was increased within the intervention group.</w:t>
            </w:r>
          </w:p>
        </w:tc>
        <w:tc>
          <w:tcPr>
            <w:tcW w:w="372" w:type="pct"/>
            <w:vAlign w:val="center"/>
            <w:hideMark/>
          </w:tcPr>
          <w:p w14:paraId="1F867830" w14:textId="02002080" w:rsidR="001B2BB4" w:rsidRPr="001B2BB4" w:rsidRDefault="009E4060" w:rsidP="005D30E3">
            <w:pPr>
              <w:spacing w:before="0"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Weak</w:t>
            </w:r>
          </w:p>
        </w:tc>
      </w:tr>
      <w:tr w:rsidR="009E4060" w:rsidRPr="00CB5607" w14:paraId="4CD25963" w14:textId="77777777" w:rsidTr="00305ED6">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55" w:type="pct"/>
            <w:vAlign w:val="center"/>
            <w:hideMark/>
          </w:tcPr>
          <w:p w14:paraId="76E6523A" w14:textId="77777777" w:rsidR="001B2BB4" w:rsidRPr="001B2BB4" w:rsidRDefault="001B2BB4" w:rsidP="005D30E3">
            <w:pPr>
              <w:spacing w:before="0" w:after="0" w:line="240" w:lineRule="auto"/>
              <w:ind w:firstLine="0"/>
              <w:jc w:val="left"/>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lastRenderedPageBreak/>
              <w:t>Ariffin</w:t>
            </w:r>
            <w:r w:rsidRPr="001B2BB4">
              <w:rPr>
                <w:rFonts w:asciiTheme="majorBidi" w:eastAsia="Times New Roman" w:hAnsiTheme="majorBidi" w:cstheme="majorBidi"/>
                <w:color w:val="000000"/>
                <w:sz w:val="16"/>
                <w:szCs w:val="16"/>
              </w:rPr>
              <w:br/>
              <w:t>(2011)</w:t>
            </w:r>
            <w:r w:rsidR="00E629F8" w:rsidRPr="00CB5607">
              <w:rPr>
                <w:rFonts w:asciiTheme="majorBidi" w:eastAsia="Times New Roman" w:hAnsiTheme="majorBidi" w:cstheme="majorBidi"/>
                <w:color w:val="000000"/>
                <w:sz w:val="16"/>
                <w:szCs w:val="16"/>
              </w:rPr>
              <w:t xml:space="preserve"> </w:t>
            </w:r>
            <w:r w:rsidR="00E629F8" w:rsidRPr="00CB5607">
              <w:rPr>
                <w:rFonts w:asciiTheme="majorBidi" w:eastAsia="Times New Roman" w:hAnsiTheme="majorBidi" w:cstheme="majorBidi"/>
                <w:color w:val="000000"/>
                <w:sz w:val="16"/>
                <w:szCs w:val="16"/>
              </w:rPr>
              <w:fldChar w:fldCharType="begin">
                <w:fldData xml:space="preserve">PEVuZE5vdGU+PENpdGU+PEF1dGhvcj5BcmlmZmluPC9BdXRob3I+PFllYXI+MjAxMTwvWWVhcj48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</w:fldData>
              </w:fldChar>
            </w:r>
            <w:r w:rsidR="00E629F8" w:rsidRPr="00CB5607">
              <w:rPr>
                <w:rFonts w:asciiTheme="majorBidi" w:eastAsia="Times New Roman" w:hAnsiTheme="majorBidi" w:cstheme="majorBidi"/>
                <w:color w:val="000000"/>
                <w:sz w:val="16"/>
                <w:szCs w:val="16"/>
              </w:rPr>
              <w:instrText xml:space="preserve"> ADDIN EN.CITE </w:instrText>
            </w:r>
            <w:r w:rsidR="00E629F8" w:rsidRPr="00CB5607">
              <w:rPr>
                <w:rFonts w:asciiTheme="majorBidi" w:eastAsia="Times New Roman" w:hAnsiTheme="majorBidi" w:cstheme="majorBidi"/>
                <w:color w:val="000000"/>
                <w:sz w:val="16"/>
                <w:szCs w:val="16"/>
              </w:rPr>
              <w:fldChar w:fldCharType="begin">
                <w:fldData xml:space="preserve">PEVuZE5vdGU+PENpdGU+PEF1dGhvcj5BcmlmZmluPC9BdXRob3I+PFllYXI+MjAxMTwvWWVhcj48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</w:fldData>
              </w:fldChar>
            </w:r>
            <w:r w:rsidR="00E629F8" w:rsidRPr="00CB5607">
              <w:rPr>
                <w:rFonts w:asciiTheme="majorBidi" w:eastAsia="Times New Roman" w:hAnsiTheme="majorBidi" w:cstheme="majorBidi"/>
                <w:color w:val="000000"/>
                <w:sz w:val="16"/>
                <w:szCs w:val="16"/>
              </w:rPr>
              <w:instrText xml:space="preserve"> ADDIN EN.CITE.DATA </w:instrText>
            </w:r>
            <w:r w:rsidR="00E629F8" w:rsidRPr="00CB5607">
              <w:rPr>
                <w:rFonts w:asciiTheme="majorBidi" w:eastAsia="Times New Roman" w:hAnsiTheme="majorBidi" w:cstheme="majorBidi"/>
                <w:color w:val="000000"/>
                <w:sz w:val="16"/>
                <w:szCs w:val="16"/>
              </w:rPr>
            </w:r>
            <w:r w:rsidR="00E629F8" w:rsidRPr="00CB5607">
              <w:rPr>
                <w:rFonts w:asciiTheme="majorBidi" w:eastAsia="Times New Roman" w:hAnsiTheme="majorBidi" w:cstheme="majorBidi"/>
                <w:color w:val="000000"/>
                <w:sz w:val="16"/>
                <w:szCs w:val="16"/>
              </w:rPr>
              <w:fldChar w:fldCharType="end"/>
            </w:r>
            <w:r w:rsidR="00E629F8" w:rsidRPr="00CB5607">
              <w:rPr>
                <w:rFonts w:asciiTheme="majorBidi" w:eastAsia="Times New Roman" w:hAnsiTheme="majorBidi" w:cstheme="majorBidi"/>
                <w:color w:val="000000"/>
                <w:sz w:val="16"/>
                <w:szCs w:val="16"/>
              </w:rPr>
            </w:r>
            <w:r w:rsidR="00E629F8" w:rsidRPr="00CB5607">
              <w:rPr>
                <w:rFonts w:asciiTheme="majorBidi" w:eastAsia="Times New Roman" w:hAnsiTheme="majorBidi" w:cstheme="majorBidi"/>
                <w:color w:val="000000"/>
                <w:sz w:val="16"/>
                <w:szCs w:val="16"/>
              </w:rPr>
              <w:fldChar w:fldCharType="separate"/>
            </w:r>
            <w:r w:rsidR="00E629F8" w:rsidRPr="00CB5607">
              <w:rPr>
                <w:rFonts w:asciiTheme="majorBidi" w:eastAsia="Times New Roman" w:hAnsiTheme="majorBidi" w:cstheme="majorBidi"/>
                <w:noProof/>
                <w:color w:val="000000"/>
                <w:sz w:val="16"/>
                <w:szCs w:val="16"/>
                <w:vertAlign w:val="superscript"/>
              </w:rPr>
              <w:t>31</w:t>
            </w:r>
            <w:r w:rsidR="00E629F8" w:rsidRPr="00CB5607">
              <w:rPr>
                <w:rFonts w:asciiTheme="majorBidi" w:eastAsia="Times New Roman" w:hAnsiTheme="majorBidi" w:cstheme="majorBidi"/>
                <w:color w:val="000000"/>
                <w:sz w:val="16"/>
                <w:szCs w:val="16"/>
              </w:rPr>
              <w:fldChar w:fldCharType="end"/>
            </w:r>
          </w:p>
        </w:tc>
        <w:tc>
          <w:tcPr>
            <w:tcW w:w="404" w:type="pct"/>
            <w:vAlign w:val="center"/>
            <w:hideMark/>
          </w:tcPr>
          <w:p w14:paraId="7CED628B" w14:textId="4893E735" w:rsidR="001B2BB4" w:rsidRPr="001B2BB4" w:rsidRDefault="00CC7185"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Lifestyle education</w:t>
            </w:r>
          </w:p>
        </w:tc>
        <w:tc>
          <w:tcPr>
            <w:tcW w:w="692" w:type="pct"/>
            <w:vAlign w:val="center"/>
            <w:hideMark/>
          </w:tcPr>
          <w:p w14:paraId="39EA68DB"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Non-random, interventional study with no control</w:t>
            </w:r>
          </w:p>
        </w:tc>
        <w:tc>
          <w:tcPr>
            <w:tcW w:w="597" w:type="pct"/>
            <w:vAlign w:val="center"/>
          </w:tcPr>
          <w:p w14:paraId="70C564DC"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Twenty-five (n = 25) generally healthy overweight and obese subjects completed a 9-month education program on modified lifestyle intervention</w:t>
            </w:r>
          </w:p>
        </w:tc>
        <w:tc>
          <w:tcPr>
            <w:tcW w:w="1043" w:type="pct"/>
            <w:vAlign w:val="center"/>
            <w:hideMark/>
          </w:tcPr>
          <w:p w14:paraId="5FBB3AD0" w14:textId="77777777" w:rsidR="001B2BB4" w:rsidRPr="001B2BB4" w:rsidRDefault="001B2BB4" w:rsidP="00CB5607">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 xml:space="preserve">Assessing the effect of education on lifestyle modification on arterial stiffness, metabolic and inflammatory markers. </w:t>
            </w:r>
            <w:r w:rsidR="00CB5607" w:rsidRPr="00CB5607">
              <w:rPr>
                <w:rFonts w:asciiTheme="majorBidi" w:eastAsia="Times New Roman" w:hAnsiTheme="majorBidi" w:cstheme="majorBidi"/>
                <w:color w:val="000000"/>
                <w:sz w:val="16"/>
                <w:szCs w:val="16"/>
              </w:rPr>
              <w:t xml:space="preserve">Dietary modification and PA increment advices </w:t>
            </w:r>
            <w:r w:rsidRPr="001B2BB4">
              <w:rPr>
                <w:rFonts w:asciiTheme="majorBidi" w:eastAsia="Times New Roman" w:hAnsiTheme="majorBidi" w:cstheme="majorBidi"/>
                <w:color w:val="000000"/>
                <w:sz w:val="16"/>
                <w:szCs w:val="16"/>
              </w:rPr>
              <w:t>w</w:t>
            </w:r>
            <w:r w:rsidR="00CB5607" w:rsidRPr="00CB5607">
              <w:rPr>
                <w:rFonts w:asciiTheme="majorBidi" w:eastAsia="Times New Roman" w:hAnsiTheme="majorBidi" w:cstheme="majorBidi"/>
                <w:color w:val="000000"/>
                <w:sz w:val="16"/>
                <w:szCs w:val="16"/>
              </w:rPr>
              <w:t>ere</w:t>
            </w:r>
            <w:r w:rsidRPr="001B2BB4">
              <w:rPr>
                <w:rFonts w:asciiTheme="majorBidi" w:eastAsia="Times New Roman" w:hAnsiTheme="majorBidi" w:cstheme="majorBidi"/>
                <w:color w:val="000000"/>
                <w:sz w:val="16"/>
                <w:szCs w:val="16"/>
              </w:rPr>
              <w:t xml:space="preserve"> given to subjects. Arterial stiffness was measured noninvasively using PWV</w:t>
            </w:r>
            <w:r w:rsidR="00CB5607" w:rsidRPr="00CB5607">
              <w:rPr>
                <w:rFonts w:asciiTheme="majorBidi" w:eastAsia="Times New Roman" w:hAnsiTheme="majorBidi" w:cstheme="majorBidi"/>
                <w:color w:val="000000"/>
                <w:sz w:val="16"/>
                <w:szCs w:val="16"/>
              </w:rPr>
              <w:t xml:space="preserve"> </w:t>
            </w:r>
            <w:r w:rsidR="00CB5607" w:rsidRPr="00CB5607">
              <w:rPr>
                <w:rFonts w:asciiTheme="majorBidi" w:eastAsia="Times New Roman" w:hAnsiTheme="majorBidi" w:cstheme="majorBidi"/>
                <w:color w:val="000000"/>
                <w:sz w:val="16"/>
                <w:szCs w:val="16"/>
                <w:vertAlign w:val="superscript"/>
              </w:rPr>
              <w:t>a</w:t>
            </w:r>
            <w:r w:rsidRPr="001B2BB4">
              <w:rPr>
                <w:rFonts w:asciiTheme="majorBidi" w:eastAsia="Times New Roman" w:hAnsiTheme="majorBidi" w:cstheme="majorBidi"/>
                <w:color w:val="000000"/>
                <w:sz w:val="16"/>
                <w:szCs w:val="16"/>
              </w:rPr>
              <w:t xml:space="preserve"> and PWA</w:t>
            </w:r>
            <w:r w:rsidR="00CB5607" w:rsidRPr="00CB5607">
              <w:rPr>
                <w:rFonts w:asciiTheme="majorBidi" w:eastAsia="Times New Roman" w:hAnsiTheme="majorBidi" w:cstheme="majorBidi"/>
                <w:color w:val="000000"/>
                <w:sz w:val="16"/>
                <w:szCs w:val="16"/>
              </w:rPr>
              <w:t xml:space="preserve"> </w:t>
            </w:r>
            <w:r w:rsidR="00CB5607" w:rsidRPr="00CB5607">
              <w:rPr>
                <w:rFonts w:asciiTheme="majorBidi" w:eastAsia="Times New Roman" w:hAnsiTheme="majorBidi" w:cstheme="majorBidi"/>
                <w:color w:val="000000"/>
                <w:sz w:val="16"/>
                <w:szCs w:val="16"/>
                <w:vertAlign w:val="superscript"/>
              </w:rPr>
              <w:t>b</w:t>
            </w:r>
            <w:r w:rsidRPr="001B2BB4">
              <w:rPr>
                <w:rFonts w:asciiTheme="majorBidi" w:eastAsia="Times New Roman" w:hAnsiTheme="majorBidi" w:cstheme="majorBidi"/>
                <w:color w:val="000000"/>
                <w:sz w:val="16"/>
                <w:szCs w:val="16"/>
              </w:rPr>
              <w:t>. Anthropometric measurements, body fat percentage and visceral fat, central and brachial BP</w:t>
            </w:r>
            <w:r w:rsidR="00CB5607" w:rsidRPr="00CB5607">
              <w:rPr>
                <w:rFonts w:asciiTheme="majorBidi" w:eastAsia="Times New Roman" w:hAnsiTheme="majorBidi" w:cstheme="majorBidi"/>
                <w:color w:val="000000"/>
                <w:sz w:val="16"/>
                <w:szCs w:val="16"/>
              </w:rPr>
              <w:t xml:space="preserve">, lipid profile, </w:t>
            </w:r>
            <w:r w:rsidRPr="001B2BB4">
              <w:rPr>
                <w:rFonts w:asciiTheme="majorBidi" w:eastAsia="Times New Roman" w:hAnsiTheme="majorBidi" w:cstheme="majorBidi"/>
                <w:color w:val="000000"/>
                <w:sz w:val="16"/>
                <w:szCs w:val="16"/>
              </w:rPr>
              <w:t>hsCRP</w:t>
            </w:r>
            <w:r w:rsidR="00CB5607" w:rsidRPr="00CB5607">
              <w:rPr>
                <w:rFonts w:asciiTheme="majorBidi" w:eastAsia="Times New Roman" w:hAnsiTheme="majorBidi" w:cstheme="majorBidi"/>
                <w:color w:val="000000"/>
                <w:sz w:val="16"/>
                <w:szCs w:val="16"/>
              </w:rPr>
              <w:t xml:space="preserve"> </w:t>
            </w:r>
            <w:r w:rsidR="00CB5607" w:rsidRPr="00CB5607">
              <w:rPr>
                <w:rFonts w:asciiTheme="majorBidi" w:eastAsia="Times New Roman" w:hAnsiTheme="majorBidi" w:cstheme="majorBidi"/>
                <w:color w:val="000000"/>
                <w:sz w:val="16"/>
                <w:szCs w:val="16"/>
                <w:vertAlign w:val="superscript"/>
              </w:rPr>
              <w:t>c</w:t>
            </w:r>
            <w:r w:rsidRPr="001B2BB4">
              <w:rPr>
                <w:rFonts w:asciiTheme="majorBidi" w:eastAsia="Times New Roman" w:hAnsiTheme="majorBidi" w:cstheme="majorBidi"/>
                <w:color w:val="000000"/>
                <w:sz w:val="16"/>
                <w:szCs w:val="16"/>
              </w:rPr>
              <w:t xml:space="preserve"> and insulin sensitivity were recorded.</w:t>
            </w:r>
          </w:p>
        </w:tc>
        <w:tc>
          <w:tcPr>
            <w:tcW w:w="1537" w:type="pct"/>
            <w:vAlign w:val="center"/>
            <w:hideMark/>
          </w:tcPr>
          <w:p w14:paraId="2CCC372C" w14:textId="77777777" w:rsidR="001B2BB4" w:rsidRPr="001B2BB4" w:rsidRDefault="001B2BB4"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sidRPr="001B2BB4">
              <w:rPr>
                <w:rFonts w:asciiTheme="majorBidi" w:eastAsia="Times New Roman" w:hAnsiTheme="majorBidi" w:cstheme="majorBidi"/>
                <w:color w:val="000000"/>
                <w:sz w:val="16"/>
                <w:szCs w:val="16"/>
              </w:rPr>
              <w:t>After intervention, weight, waist and hip circumference, SBP, serum fasting insulin, insulin resistance, and hsCRP levels were reduced. Insulin sensitivity was increased, while body fat and visceral fat percentages were marginally reduced (p = .058 and p = .059).</w:t>
            </w:r>
          </w:p>
        </w:tc>
        <w:tc>
          <w:tcPr>
            <w:tcW w:w="372" w:type="pct"/>
            <w:vAlign w:val="center"/>
            <w:hideMark/>
          </w:tcPr>
          <w:p w14:paraId="316D6542" w14:textId="59EB6D4B" w:rsidR="001B2BB4" w:rsidRPr="001B2BB4" w:rsidRDefault="009E4060" w:rsidP="005D30E3">
            <w:pPr>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Weak</w:t>
            </w:r>
          </w:p>
        </w:tc>
      </w:tr>
    </w:tbl>
    <w:p w14:paraId="0D261DE2" w14:textId="77777777" w:rsidR="00C96B6B" w:rsidRDefault="00CB5607" w:rsidP="00CB5607">
      <w:pPr>
        <w:pStyle w:val="NoSpacing"/>
        <w:rPr>
          <w:ins w:id="47" w:author="VETMED User" w:date="2015-08-13T20:06:00Z"/>
          <w:sz w:val="16"/>
          <w:szCs w:val="14"/>
        </w:rPr>
      </w:pPr>
      <w:r w:rsidRPr="00CB5607">
        <w:rPr>
          <w:sz w:val="16"/>
          <w:szCs w:val="14"/>
        </w:rPr>
        <w:t>a. carotid femoral pulse wave velocity; b. pulse wave analysis; c. inflammatory marker high</w:t>
      </w:r>
      <w:r w:rsidR="003340A8">
        <w:rPr>
          <w:sz w:val="16"/>
          <w:szCs w:val="14"/>
        </w:rPr>
        <w:t xml:space="preserve"> sensitivity C-reactive protein</w:t>
      </w:r>
    </w:p>
    <w:p w14:paraId="6D19AB00" w14:textId="77777777" w:rsidR="00CC7185" w:rsidRDefault="00CC7185" w:rsidP="00CB5607">
      <w:pPr>
        <w:pStyle w:val="NoSpacing"/>
        <w:rPr>
          <w:ins w:id="48" w:author="Reza Amiri" w:date="2015-08-14T12:23:00Z"/>
          <w:szCs w:val="24"/>
        </w:rPr>
      </w:pPr>
    </w:p>
    <w:p w14:paraId="33065FBB" w14:textId="77777777" w:rsidR="00C96B6B" w:rsidRDefault="00C96B6B" w:rsidP="00CB5607">
      <w:pPr>
        <w:pStyle w:val="NoSpacing"/>
        <w:rPr>
          <w:ins w:id="49" w:author="Reza Amiri" w:date="2015-08-14T12:23:00Z"/>
          <w:szCs w:val="24"/>
        </w:rPr>
      </w:pPr>
      <w:ins w:id="50" w:author="VETMED User" w:date="2015-08-13T20:06:00Z">
        <w:r>
          <w:rPr>
            <w:szCs w:val="24"/>
          </w:rPr>
          <w:t>For Results Section:</w:t>
        </w:r>
      </w:ins>
    </w:p>
    <w:p w14:paraId="03CB0274" w14:textId="00A81265" w:rsidR="00B039E5" w:rsidRDefault="00B039E5" w:rsidP="00CC7185">
      <w:pPr>
        <w:pStyle w:val="Heading2"/>
      </w:pPr>
      <w:r>
        <w:t>General summary of types of interventions, prevalence of each type, etc.  Also summarize major study designs.</w:t>
      </w:r>
    </w:p>
    <w:p w14:paraId="1E29BD09" w14:textId="77777777" w:rsidR="00B039E5" w:rsidRDefault="00B039E5" w:rsidP="00CB5607">
      <w:pPr>
        <w:pStyle w:val="NoSpacing"/>
        <w:rPr>
          <w:szCs w:val="24"/>
        </w:rPr>
      </w:pPr>
    </w:p>
    <w:p w14:paraId="027101C3" w14:textId="0E0C73E5" w:rsidR="00C96B6B" w:rsidRDefault="00C96B6B" w:rsidP="00CC7185">
      <w:pPr>
        <w:pStyle w:val="Heading2"/>
      </w:pPr>
      <w:r>
        <w:t>Overall intervention effectiveness</w:t>
      </w:r>
    </w:p>
    <w:p w14:paraId="48EF6451" w14:textId="77777777" w:rsidR="00C96B6B" w:rsidRDefault="00C96B6B" w:rsidP="00CB5607">
      <w:pPr>
        <w:pStyle w:val="NoSpacing"/>
        <w:rPr>
          <w:szCs w:val="24"/>
        </w:rPr>
      </w:pPr>
    </w:p>
    <w:p w14:paraId="14E480B8" w14:textId="11F9DFDF" w:rsidR="008203F2" w:rsidRDefault="00C96B6B" w:rsidP="00CB5607">
      <w:pPr>
        <w:pStyle w:val="NoSpacing"/>
        <w:rPr>
          <w:szCs w:val="24"/>
        </w:rPr>
      </w:pPr>
      <w:r>
        <w:rPr>
          <w:szCs w:val="24"/>
        </w:rPr>
        <w:t xml:space="preserve">Summarize </w:t>
      </w:r>
      <w:r w:rsidR="008203F2">
        <w:rPr>
          <w:szCs w:val="24"/>
        </w:rPr>
        <w:t>general findings regarding intervention effectiveness for NCDs, different outcomes (diet, physical activity, laboratory measures, blood pressure, anthropometric measures).  Might use subheadings for the different outcomes, or just use separate paragraphs.</w:t>
      </w:r>
    </w:p>
    <w:p w14:paraId="0E31FC04" w14:textId="77777777" w:rsidR="008203F2" w:rsidRDefault="008203F2" w:rsidP="00CB5607">
      <w:pPr>
        <w:pStyle w:val="NoSpacing"/>
        <w:rPr>
          <w:szCs w:val="24"/>
        </w:rPr>
      </w:pPr>
    </w:p>
    <w:p w14:paraId="7789C049" w14:textId="77777777" w:rsidR="008203F2" w:rsidRDefault="008203F2" w:rsidP="00CB5607">
      <w:pPr>
        <w:pStyle w:val="NoSpacing"/>
        <w:rPr>
          <w:szCs w:val="24"/>
        </w:rPr>
      </w:pPr>
    </w:p>
    <w:p w14:paraId="7AA2B404" w14:textId="3E8BEBC9" w:rsidR="008203F2" w:rsidRDefault="008203F2" w:rsidP="00CC7185">
      <w:pPr>
        <w:pStyle w:val="Heading2"/>
      </w:pPr>
      <w:r>
        <w:lastRenderedPageBreak/>
        <w:t>Effectiveness by intervention type, length and setting</w:t>
      </w:r>
    </w:p>
    <w:p w14:paraId="294D49E6" w14:textId="77777777" w:rsidR="008203F2" w:rsidRDefault="008203F2" w:rsidP="00CB5607">
      <w:pPr>
        <w:pStyle w:val="NoSpacing"/>
        <w:rPr>
          <w:szCs w:val="24"/>
        </w:rPr>
      </w:pPr>
    </w:p>
    <w:p w14:paraId="53CD4717" w14:textId="77777777" w:rsidR="00CA05AC" w:rsidRDefault="008203F2" w:rsidP="007D1AF7">
      <w:pPr>
        <w:pStyle w:val="NoSpacing"/>
        <w:spacing w:line="480" w:lineRule="auto"/>
        <w:rPr>
          <w:szCs w:val="24"/>
        </w:rPr>
      </w:pPr>
      <w:r>
        <w:rPr>
          <w:szCs w:val="24"/>
        </w:rPr>
        <w:t>Summarize findings related to effectiveness of general education/health promotion versus clinical trial with specific dietary or physical activity advice with expectation for adherence.  Also mention any findings related to length of intervention.</w:t>
      </w:r>
    </w:p>
    <w:p w14:paraId="2D782F7E" w14:textId="77777777" w:rsidR="00CA05AC" w:rsidRDefault="00CA05AC" w:rsidP="008203F2">
      <w:pPr>
        <w:pStyle w:val="NoSpacing"/>
        <w:rPr>
          <w:szCs w:val="24"/>
        </w:rPr>
      </w:pPr>
    </w:p>
    <w:p w14:paraId="76C2C911" w14:textId="77777777" w:rsidR="00CA05AC" w:rsidRDefault="00CA05AC" w:rsidP="008203F2">
      <w:pPr>
        <w:pStyle w:val="NoSpacing"/>
        <w:rPr>
          <w:szCs w:val="24"/>
        </w:rPr>
      </w:pPr>
    </w:p>
    <w:p w14:paraId="3D973147" w14:textId="18E141FB" w:rsidR="00CA05AC" w:rsidRDefault="00CA05AC" w:rsidP="00CC7185">
      <w:pPr>
        <w:pStyle w:val="Heading2"/>
      </w:pPr>
      <w:r>
        <w:t>Intervention effectiveness for prevention versus management of NCDs</w:t>
      </w:r>
    </w:p>
    <w:p w14:paraId="76A596F9" w14:textId="77777777" w:rsidR="00CA05AC" w:rsidRDefault="00CA05AC" w:rsidP="008203F2">
      <w:pPr>
        <w:pStyle w:val="NoSpacing"/>
        <w:rPr>
          <w:szCs w:val="24"/>
        </w:rPr>
      </w:pPr>
    </w:p>
    <w:p w14:paraId="3CBBFE96" w14:textId="0207ECAB" w:rsidR="00FB4179" w:rsidRPr="00CC7185" w:rsidRDefault="00CA05AC" w:rsidP="008203F2">
      <w:pPr>
        <w:pStyle w:val="NoSpacing"/>
        <w:rPr>
          <w:szCs w:val="24"/>
        </w:rPr>
      </w:pPr>
      <w:r>
        <w:rPr>
          <w:szCs w:val="24"/>
        </w:rPr>
        <w:t>Not sure, but may have enough information to include this kind of summary.</w:t>
      </w:r>
      <w:r w:rsidR="00FB4179" w:rsidRPr="00CB5607">
        <w:rPr>
          <w:sz w:val="16"/>
          <w:szCs w:val="14"/>
        </w:rPr>
        <w:br w:type="page"/>
      </w:r>
    </w:p>
    <w:p w14:paraId="13228F3F" w14:textId="77777777" w:rsidR="00AA3CEE" w:rsidRDefault="00AA3CEE" w:rsidP="009D066C">
      <w:pPr>
        <w:pStyle w:val="Heading1"/>
        <w:sectPr w:rsidR="00AA3CEE" w:rsidSect="00870B96">
          <w:pgSz w:w="15840" w:h="12240" w:orient="landscape"/>
          <w:pgMar w:top="1440" w:right="1440" w:bottom="1440" w:left="1440" w:header="720" w:footer="720" w:gutter="0"/>
          <w:cols w:space="720"/>
          <w:docGrid w:linePitch="360"/>
        </w:sectPr>
      </w:pPr>
    </w:p>
    <w:p w14:paraId="4A1EB1A9" w14:textId="77777777" w:rsidR="003340A8" w:rsidRPr="003340A8" w:rsidRDefault="003340A8" w:rsidP="003340A8"/>
    <w:p w14:paraId="16928793" w14:textId="77777777" w:rsidR="003340A8" w:rsidRDefault="003340A8" w:rsidP="003340A8">
      <w:pPr>
        <w:pStyle w:val="Heading2"/>
      </w:pPr>
      <w:r>
        <w:br w:type="page"/>
      </w:r>
    </w:p>
    <w:p w14:paraId="0E67CA74" w14:textId="77777777" w:rsidR="00FB4179" w:rsidRDefault="00FB4179" w:rsidP="009D066C">
      <w:pPr>
        <w:pStyle w:val="Heading1"/>
      </w:pPr>
      <w:r>
        <w:lastRenderedPageBreak/>
        <w:t>CONCLUSION</w:t>
      </w:r>
    </w:p>
    <w:p w14:paraId="197E058A" w14:textId="77777777" w:rsidR="00CA05AC" w:rsidRDefault="00CA05AC">
      <w:pPr>
        <w:ind w:firstLine="0"/>
        <w:rPr>
          <w:ins w:id="51" w:author="VETMED User" w:date="2015-08-13T20:25:00Z"/>
        </w:rPr>
        <w:pPrChange w:id="52" w:author="VETMED User" w:date="2015-08-13T20:24:00Z">
          <w:pPr/>
        </w:pPrChange>
      </w:pPr>
      <w:ins w:id="53" w:author="VETMED User" w:date="2015-08-13T20:24:00Z">
        <w:r>
          <w:t>As noted for the abstrac</w:t>
        </w:r>
      </w:ins>
      <w:ins w:id="54" w:author="VETMED User" w:date="2015-08-13T20:25:00Z">
        <w:r>
          <w:t>t:</w:t>
        </w:r>
      </w:ins>
    </w:p>
    <w:p w14:paraId="3A046EB2" w14:textId="050F15E5" w:rsidR="00CA05AC" w:rsidRPr="00CA05AC" w:rsidRDefault="00CA05AC" w:rsidP="00CA05AC">
      <w:pPr>
        <w:ind w:firstLine="0"/>
        <w:rPr>
          <w:ins w:id="55" w:author="VETMED User" w:date="2015-08-13T20:25:00Z"/>
        </w:rPr>
      </w:pPr>
      <w:ins w:id="56" w:author="VETMED User" w:date="2015-08-13T20:25:00Z">
        <w:r w:rsidRPr="00CA05AC">
          <w:t xml:space="preserve">Building on which </w:t>
        </w:r>
        <w:r>
          <w:t xml:space="preserve">interventions </w:t>
        </w:r>
        <w:r w:rsidRPr="00CA05AC">
          <w:t>were most effective for specific outcomes, we will want to suggest which have most promise for application in the public health setting to produce change at the population level.</w:t>
        </w:r>
      </w:ins>
      <w:ins w:id="57" w:author="VETMED User" w:date="2015-08-13T20:27:00Z">
        <w:r>
          <w:t xml:space="preserve">  Discuss how such interventions could be delivered given current infrastructure for public health interventions in Malaysia.  Focus on community-based approach.</w:t>
        </w:r>
      </w:ins>
    </w:p>
    <w:p w14:paraId="367DB79E" w14:textId="77777777" w:rsidR="00CA05AC" w:rsidRDefault="00CA05AC">
      <w:pPr>
        <w:ind w:firstLine="0"/>
        <w:rPr>
          <w:ins w:id="58" w:author="VETMED User" w:date="2015-08-13T20:25:00Z"/>
        </w:rPr>
        <w:pPrChange w:id="59" w:author="VETMED User" w:date="2015-08-13T20:24:00Z">
          <w:pPr/>
        </w:pPrChange>
      </w:pPr>
    </w:p>
    <w:p w14:paraId="3ECE7286" w14:textId="12A747E4" w:rsidR="00FB4179" w:rsidRDefault="00FB4179">
      <w:pPr>
        <w:ind w:firstLine="0"/>
        <w:rPr>
          <w:rFonts w:asciiTheme="majorBidi" w:eastAsiaTheme="majorEastAsia" w:hAnsiTheme="majorBidi" w:cstheme="majorBidi"/>
          <w:sz w:val="28"/>
          <w:szCs w:val="32"/>
        </w:rPr>
        <w:pPrChange w:id="60" w:author="VETMED User" w:date="2015-08-13T20:24:00Z">
          <w:pPr/>
        </w:pPrChange>
      </w:pPr>
      <w:r>
        <w:br w:type="page"/>
      </w:r>
    </w:p>
    <w:p w14:paraId="110C42DE" w14:textId="77777777" w:rsidR="00FB4179" w:rsidRDefault="00FB4179" w:rsidP="009D066C">
      <w:pPr>
        <w:pStyle w:val="Heading1"/>
      </w:pPr>
      <w:r>
        <w:lastRenderedPageBreak/>
        <w:t>REFERENCES</w:t>
      </w:r>
    </w:p>
    <w:p w14:paraId="6227BEA3" w14:textId="46459701" w:rsidR="008D0E2C" w:rsidRPr="008D0E2C" w:rsidRDefault="00002E42" w:rsidP="008D0E2C">
      <w:pPr>
        <w:pStyle w:val="EndNoteBibliography"/>
        <w:spacing w:after="0"/>
        <w:ind w:left="720" w:hanging="720"/>
      </w:pPr>
      <w:r>
        <mc:AlternateContent>
          <mc:Choice Requires="wps">
            <w:drawing>
              <wp:anchor distT="0" distB="0" distL="114300" distR="114300" simplePos="0" relativeHeight="251660288" behindDoc="0" locked="0" layoutInCell="1" allowOverlap="1" wp14:anchorId="7F211677" wp14:editId="3367DAB4">
                <wp:simplePos x="0" y="0"/>
                <wp:positionH relativeFrom="column">
                  <wp:posOffset>822960</wp:posOffset>
                </wp:positionH>
                <wp:positionV relativeFrom="paragraph">
                  <wp:posOffset>3912870</wp:posOffset>
                </wp:positionV>
                <wp:extent cx="47002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700270" cy="635"/>
                        </a:xfrm>
                        <a:prstGeom prst="rect">
                          <a:avLst/>
                        </a:prstGeom>
                        <a:solidFill>
                          <a:prstClr val="white"/>
                        </a:solidFill>
                        <a:ln>
                          <a:noFill/>
                        </a:ln>
                        <a:effectLst/>
                      </wps:spPr>
                      <wps:txbx>
                        <w:txbxContent>
                          <w:p w14:paraId="3F4DF81A" w14:textId="77777777" w:rsidR="00002E42" w:rsidRPr="00E31647" w:rsidRDefault="00002E42" w:rsidP="005D30E3">
                            <w:pPr>
                              <w:pStyle w:val="Caption"/>
                              <w:rPr>
                                <w:noProof/>
                              </w:rPr>
                            </w:pPr>
                            <w:r>
                              <w:t xml:space="preserve">Figure </w:t>
                            </w:r>
                            <w:fldSimple w:instr=" SEQ Figure \* ARABIC ">
                              <w:r w:rsidR="00305ED6">
                                <w:rPr>
                                  <w:noProof/>
                                </w:rPr>
                                <w:t>2</w:t>
                              </w:r>
                            </w:fldSimple>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211677" id="_x0000_t202" coordsize="21600,21600" o:spt="202" path="m,l,21600r21600,l21600,xe">
                <v:stroke joinstyle="miter"/>
                <v:path gradientshapeok="t" o:connecttype="rect"/>
              </v:shapetype>
              <v:shape id="Text Box 1" o:spid="_x0000_s1026" type="#_x0000_t202" style="position:absolute;left:0;text-align:left;margin-left:64.8pt;margin-top:308.1pt;width:370.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" stroked="f">
                <v:textbox style="mso-fit-shape-to-text:t" inset="0,0,0,0">
                  <w:txbxContent>
                    <w:p w14:paraId="3F4DF81A" w14:textId="77777777" w:rsidR="00002E42" w:rsidRPr="00E31647" w:rsidRDefault="00002E42" w:rsidP="005D30E3">
                      <w:pPr>
                        <w:pStyle w:val="Caption"/>
                        <w:rPr>
                          <w:noProof/>
                        </w:rPr>
                      </w:pPr>
                      <w:r>
                        <w:t xml:space="preserve">Figure </w:t>
                      </w:r>
                      <w:r w:rsidR="008D0E2C">
                        <w:fldChar w:fldCharType="begin"/>
                      </w:r>
                      <w:r w:rsidR="008D0E2C">
                        <w:instrText xml:space="preserve"> SEQ Figure \* ARABIC </w:instrText>
                      </w:r>
                      <w:r w:rsidR="008D0E2C">
                        <w:fldChar w:fldCharType="separate"/>
                      </w:r>
                      <w:r w:rsidR="00305ED6">
                        <w:rPr>
                          <w:noProof/>
                        </w:rPr>
                        <w:t>2</w:t>
                      </w:r>
                      <w:r w:rsidR="008D0E2C">
                        <w:rPr>
                          <w:noProof/>
                        </w:rPr>
                        <w:fldChar w:fldCharType="end"/>
                      </w:r>
                      <w:r>
                        <w:t xml:space="preserve"> </w:t>
                      </w:r>
                    </w:p>
                  </w:txbxContent>
                </v:textbox>
                <w10:wrap type="topAndBottom"/>
              </v:shape>
            </w:pict>
          </mc:Fallback>
        </mc:AlternateContent>
      </w:r>
      <w:r w:rsidR="0065562E">
        <w:fldChar w:fldCharType="begin"/>
      </w:r>
      <w:r w:rsidR="0065562E">
        <w:instrText xml:space="preserve"> ADDIN EN.REFLIST </w:instrText>
      </w:r>
      <w:r w:rsidR="0065562E">
        <w:fldChar w:fldCharType="separate"/>
      </w:r>
      <w:r w:rsidR="008D0E2C" w:rsidRPr="008D0E2C">
        <w:t>1.</w:t>
      </w:r>
      <w:r w:rsidR="008D0E2C" w:rsidRPr="008D0E2C">
        <w:tab/>
        <w:t xml:space="preserve">World Health Organization. Global status report on non-communicable diseases. 2010; </w:t>
      </w:r>
      <w:hyperlink r:id="rId11" w:history="1">
        <w:r w:rsidR="008D0E2C" w:rsidRPr="008D0E2C">
          <w:rPr>
            <w:rStyle w:val="Hyperlink"/>
          </w:rPr>
          <w:t>www.who.int/nmh/publications/ncd_report_full_en.pdf</w:t>
        </w:r>
      </w:hyperlink>
      <w:r w:rsidR="008D0E2C" w:rsidRPr="008D0E2C">
        <w:t>. Accessed 01.10.2014.</w:t>
      </w:r>
    </w:p>
    <w:p w14:paraId="50CC6653" w14:textId="50ACA29E" w:rsidR="008D0E2C" w:rsidRPr="008D0E2C" w:rsidRDefault="008D0E2C" w:rsidP="008D0E2C">
      <w:pPr>
        <w:pStyle w:val="EndNoteBibliography"/>
        <w:spacing w:after="0"/>
        <w:ind w:left="720" w:hanging="720"/>
      </w:pPr>
      <w:r w:rsidRPr="008D0E2C">
        <w:t>2.</w:t>
      </w:r>
      <w:r w:rsidRPr="008D0E2C">
        <w:tab/>
        <w:t xml:space="preserve">World Health Organization. 2008-2013 Action plan for the global strategy for the prevention and control of noncommunicable diseases. 2009; </w:t>
      </w:r>
      <w:hyperlink r:id="rId12" w:history="1">
        <w:r w:rsidRPr="008D0E2C">
          <w:rPr>
            <w:rStyle w:val="Hyperlink"/>
          </w:rPr>
          <w:t>http://www.who.int/nmh/publications/9789241597418/en/</w:t>
        </w:r>
      </w:hyperlink>
      <w:r w:rsidRPr="008D0E2C">
        <w:t>. Accessed 01.10.2014.</w:t>
      </w:r>
    </w:p>
    <w:p w14:paraId="6BF35585" w14:textId="0DCC6BD5" w:rsidR="008D0E2C" w:rsidRPr="008D0E2C" w:rsidRDefault="008D0E2C" w:rsidP="008D0E2C">
      <w:pPr>
        <w:pStyle w:val="EndNoteBibliography"/>
        <w:spacing w:after="0"/>
        <w:ind w:left="720" w:hanging="720"/>
      </w:pPr>
      <w:r w:rsidRPr="008D0E2C">
        <w:t>3.</w:t>
      </w:r>
      <w:r w:rsidRPr="008D0E2C">
        <w:tab/>
        <w:t xml:space="preserve">World Bank. How we classify countries. 2013; </w:t>
      </w:r>
      <w:hyperlink r:id="rId13" w:history="1">
        <w:r w:rsidRPr="008D0E2C">
          <w:rPr>
            <w:rStyle w:val="Hyperlink"/>
          </w:rPr>
          <w:t>http://data.worldbank.org/about/country-classifications</w:t>
        </w:r>
      </w:hyperlink>
      <w:r w:rsidRPr="008D0E2C">
        <w:t>. Accessed 01.12.2013, 2013.</w:t>
      </w:r>
    </w:p>
    <w:p w14:paraId="2A5FA87B" w14:textId="004EE8FD" w:rsidR="008D0E2C" w:rsidRPr="008D0E2C" w:rsidRDefault="008D0E2C" w:rsidP="008D0E2C">
      <w:pPr>
        <w:pStyle w:val="EndNoteBibliography"/>
        <w:spacing w:after="0"/>
        <w:ind w:left="720" w:hanging="720"/>
      </w:pPr>
      <w:r w:rsidRPr="008D0E2C">
        <w:t>4.</w:t>
      </w:r>
      <w:r w:rsidRPr="008D0E2C">
        <w:tab/>
        <w:t xml:space="preserve">World Economic Forum, Harvard School of Public Health. The Global Economic Burden of Non-communicable Diseases. 2011; </w:t>
      </w:r>
      <w:hyperlink r:id="rId14" w:history="1">
        <w:r w:rsidRPr="008D0E2C">
          <w:rPr>
            <w:rStyle w:val="Hyperlink"/>
          </w:rPr>
          <w:t>http://www3.weforum.org/docs/WEF_Harvard_HE_GlobalEconomicBurdenNonCommunicableDiseases_2011.pdf</w:t>
        </w:r>
      </w:hyperlink>
      <w:r w:rsidRPr="008D0E2C">
        <w:t>. Accessed May 19, 2015.</w:t>
      </w:r>
    </w:p>
    <w:p w14:paraId="293477B2" w14:textId="77777777" w:rsidR="008D0E2C" w:rsidRPr="008D0E2C" w:rsidRDefault="008D0E2C" w:rsidP="008D0E2C">
      <w:pPr>
        <w:pStyle w:val="EndNoteBibliography"/>
        <w:spacing w:after="0"/>
        <w:ind w:left="720" w:hanging="720"/>
      </w:pPr>
      <w:r w:rsidRPr="008D0E2C">
        <w:t>5.</w:t>
      </w:r>
      <w:r w:rsidRPr="008D0E2C">
        <w:tab/>
        <w:t xml:space="preserve">Yusuf S, Rangarajan S, Teo K, et al. Cardiovascular risk and events in 17 low-, middle-, and high-income countries. </w:t>
      </w:r>
      <w:r w:rsidRPr="008D0E2C">
        <w:rPr>
          <w:i/>
        </w:rPr>
        <w:t xml:space="preserve">New England Journal of Medicine. </w:t>
      </w:r>
      <w:r w:rsidRPr="008D0E2C">
        <w:t>2014;371(9):818-827.</w:t>
      </w:r>
    </w:p>
    <w:p w14:paraId="6AF48D38" w14:textId="77777777" w:rsidR="008D0E2C" w:rsidRPr="008D0E2C" w:rsidRDefault="008D0E2C" w:rsidP="008D0E2C">
      <w:pPr>
        <w:pStyle w:val="EndNoteBibliography"/>
        <w:spacing w:after="0"/>
        <w:ind w:left="720" w:hanging="720"/>
      </w:pPr>
      <w:r w:rsidRPr="008D0E2C">
        <w:t>6.</w:t>
      </w:r>
      <w:r w:rsidRPr="008D0E2C">
        <w:tab/>
        <w:t xml:space="preserve">Yusuf S, Reddy S, Ounpuu S, Anand S. Global burden of cardiovascular diseases: Part II: variations in cardiovascular disease by specific ethnic groups and geographic regions and prevention strategies. </w:t>
      </w:r>
      <w:r w:rsidRPr="008D0E2C">
        <w:rPr>
          <w:i/>
        </w:rPr>
        <w:t xml:space="preserve">Circulation. </w:t>
      </w:r>
      <w:r w:rsidRPr="008D0E2C">
        <w:t>2001;104(23):2855-2864.</w:t>
      </w:r>
    </w:p>
    <w:p w14:paraId="1BAEA7FF" w14:textId="77777777" w:rsidR="008D0E2C" w:rsidRPr="008D0E2C" w:rsidRDefault="008D0E2C" w:rsidP="008D0E2C">
      <w:pPr>
        <w:pStyle w:val="EndNoteBibliography"/>
        <w:spacing w:after="0"/>
        <w:ind w:left="720" w:hanging="720"/>
      </w:pPr>
      <w:r w:rsidRPr="008D0E2C">
        <w:t>7.</w:t>
      </w:r>
      <w:r w:rsidRPr="008D0E2C">
        <w:tab/>
        <w:t xml:space="preserve">Yusuf S, Reddy S, Ounpuu S, Anand S. Global burden of cardiovascular diseases: part I: general considerations, the epidemiologic transition, risk factors, and impact of urbanization. </w:t>
      </w:r>
      <w:r w:rsidRPr="008D0E2C">
        <w:rPr>
          <w:i/>
        </w:rPr>
        <w:t xml:space="preserve">Circulation. </w:t>
      </w:r>
      <w:r w:rsidRPr="008D0E2C">
        <w:t>2001;104(22):2746-2753.</w:t>
      </w:r>
    </w:p>
    <w:p w14:paraId="74ABF255" w14:textId="77777777" w:rsidR="008D0E2C" w:rsidRPr="008D0E2C" w:rsidRDefault="008D0E2C" w:rsidP="008D0E2C">
      <w:pPr>
        <w:pStyle w:val="EndNoteBibliography"/>
        <w:spacing w:after="0"/>
        <w:ind w:left="720" w:hanging="720"/>
      </w:pPr>
      <w:r w:rsidRPr="008D0E2C">
        <w:t>8.</w:t>
      </w:r>
      <w:r w:rsidRPr="008D0E2C">
        <w:tab/>
        <w:t xml:space="preserve">Yusuf S, Vaz M, Pais P. Tackling the challenge of cardiovascular disease burden in developing countries. </w:t>
      </w:r>
      <w:r w:rsidRPr="008D0E2C">
        <w:rPr>
          <w:i/>
        </w:rPr>
        <w:t xml:space="preserve">American heart journal. </w:t>
      </w:r>
      <w:r w:rsidRPr="008D0E2C">
        <w:t>2004;148(1):1-4.</w:t>
      </w:r>
    </w:p>
    <w:p w14:paraId="62CCE3C1" w14:textId="77777777" w:rsidR="008D0E2C" w:rsidRPr="008D0E2C" w:rsidRDefault="008D0E2C" w:rsidP="008D0E2C">
      <w:pPr>
        <w:pStyle w:val="EndNoteBibliography"/>
        <w:spacing w:after="0"/>
        <w:ind w:left="720" w:hanging="720"/>
      </w:pPr>
      <w:r w:rsidRPr="008D0E2C">
        <w:t>9.</w:t>
      </w:r>
      <w:r w:rsidRPr="008D0E2C">
        <w:tab/>
        <w:t xml:space="preserve">Anand SS, Yusuf S. Risk factors for cardiovascular disease in Canadians of South Asian and European origin: a pilot study of the Study of Heart Assessment and Risk in Ethnic Groups (SHARE). </w:t>
      </w:r>
      <w:r w:rsidRPr="008D0E2C">
        <w:rPr>
          <w:i/>
        </w:rPr>
        <w:t xml:space="preserve">Clinical and investigative medicine. Medecine clinique et experimentale. </w:t>
      </w:r>
      <w:r w:rsidRPr="008D0E2C">
        <w:t>1997;20(4):204-210.</w:t>
      </w:r>
    </w:p>
    <w:p w14:paraId="5CEAAF5B" w14:textId="77777777" w:rsidR="008D0E2C" w:rsidRPr="008D0E2C" w:rsidRDefault="008D0E2C" w:rsidP="008D0E2C">
      <w:pPr>
        <w:pStyle w:val="EndNoteBibliography"/>
        <w:spacing w:after="0"/>
        <w:ind w:left="720" w:hanging="720"/>
      </w:pPr>
      <w:r w:rsidRPr="008D0E2C">
        <w:t>10.</w:t>
      </w:r>
      <w:r w:rsidRPr="008D0E2C">
        <w:tab/>
        <w:t xml:space="preserve">Hazreen M, Su T, Jalaludin M, et al. An exploratory study on risk factors for chronic non-communicable diseases among adolescents in Malaysia: overview of the Malaysian Health and Adolescents Longitudinal Research Team study (The MyHeART study). </w:t>
      </w:r>
      <w:r w:rsidRPr="008D0E2C">
        <w:rPr>
          <w:i/>
        </w:rPr>
        <w:t xml:space="preserve">BMC Public Health. </w:t>
      </w:r>
      <w:r w:rsidRPr="008D0E2C">
        <w:t>2014;14(Suppl 3):S6.</w:t>
      </w:r>
    </w:p>
    <w:p w14:paraId="11B02FF6" w14:textId="77777777" w:rsidR="008D0E2C" w:rsidRPr="008D0E2C" w:rsidRDefault="008D0E2C" w:rsidP="008D0E2C">
      <w:pPr>
        <w:pStyle w:val="EndNoteBibliography"/>
        <w:spacing w:after="0"/>
        <w:ind w:left="720" w:hanging="720"/>
      </w:pPr>
      <w:r w:rsidRPr="008D0E2C">
        <w:t>11.</w:t>
      </w:r>
      <w:r w:rsidRPr="008D0E2C">
        <w:tab/>
        <w:t xml:space="preserve">Zhang L, Qin LQ, Liu AP, Wang PY. Prevalence of Risk Factors for Cardiovascular Disease and Their Associations with Diet and Physical Activity in Suburban Beijing, China. </w:t>
      </w:r>
      <w:r w:rsidRPr="008D0E2C">
        <w:rPr>
          <w:i/>
        </w:rPr>
        <w:t xml:space="preserve">Journal of Epidemiology. </w:t>
      </w:r>
      <w:r w:rsidRPr="008D0E2C">
        <w:t>2010;20(3):237-243.</w:t>
      </w:r>
    </w:p>
    <w:p w14:paraId="62733AA7" w14:textId="77777777" w:rsidR="008D0E2C" w:rsidRPr="008D0E2C" w:rsidRDefault="008D0E2C" w:rsidP="008D0E2C">
      <w:pPr>
        <w:pStyle w:val="EndNoteBibliography"/>
        <w:spacing w:after="0"/>
        <w:ind w:left="720" w:hanging="720"/>
      </w:pPr>
      <w:r w:rsidRPr="008D0E2C">
        <w:lastRenderedPageBreak/>
        <w:t>12.</w:t>
      </w:r>
      <w:r w:rsidRPr="008D0E2C">
        <w:tab/>
        <w:t xml:space="preserve">Dans A, Ng N, Varghese C, Tai ES, Firestone R, Bonita R. The rise of chronic non-communicable diseases in southeast Asia: time for action. </w:t>
      </w:r>
      <w:r w:rsidRPr="008D0E2C">
        <w:rPr>
          <w:i/>
        </w:rPr>
        <w:t xml:space="preserve">The Lancet. </w:t>
      </w:r>
      <w:r w:rsidRPr="008D0E2C">
        <w:t>2011;377(9766):680-689.</w:t>
      </w:r>
    </w:p>
    <w:p w14:paraId="28D360FA" w14:textId="77777777" w:rsidR="008D0E2C" w:rsidRPr="008D0E2C" w:rsidRDefault="008D0E2C" w:rsidP="008D0E2C">
      <w:pPr>
        <w:pStyle w:val="EndNoteBibliography"/>
        <w:spacing w:after="0"/>
        <w:ind w:left="720" w:hanging="720"/>
      </w:pPr>
      <w:r w:rsidRPr="008D0E2C">
        <w:t>13.</w:t>
      </w:r>
      <w:r w:rsidRPr="008D0E2C">
        <w:tab/>
        <w:t xml:space="preserve">Nissinen A, Berrios X, Puska P. Community-based noncommunicable disease interventions: lessons from developed countries for developing ones. </w:t>
      </w:r>
      <w:r w:rsidRPr="008D0E2C">
        <w:rPr>
          <w:i/>
        </w:rPr>
        <w:t xml:space="preserve">B World Health Organ. </w:t>
      </w:r>
      <w:r w:rsidRPr="008D0E2C">
        <w:t>2001;79(10):963-970.</w:t>
      </w:r>
    </w:p>
    <w:p w14:paraId="6039A3AC" w14:textId="77777777" w:rsidR="008D0E2C" w:rsidRPr="008D0E2C" w:rsidRDefault="008D0E2C" w:rsidP="008D0E2C">
      <w:pPr>
        <w:pStyle w:val="EndNoteBibliography"/>
        <w:spacing w:after="0"/>
        <w:ind w:left="720" w:hanging="720"/>
      </w:pPr>
      <w:r w:rsidRPr="008D0E2C">
        <w:t>14.</w:t>
      </w:r>
      <w:r w:rsidRPr="008D0E2C">
        <w:tab/>
        <w:t xml:space="preserve">Moher D, Liberati A, Tetzlaff J, Altman DG. Preferred reporting items for systematic reviews and meta-analyses: the PRISMA statement. </w:t>
      </w:r>
      <w:r w:rsidRPr="008D0E2C">
        <w:rPr>
          <w:i/>
        </w:rPr>
        <w:t xml:space="preserve">Annals of internal medicine. </w:t>
      </w:r>
      <w:r w:rsidRPr="008D0E2C">
        <w:t>2009;151(4):264-269.</w:t>
      </w:r>
    </w:p>
    <w:p w14:paraId="6BD558AF" w14:textId="77777777" w:rsidR="008D0E2C" w:rsidRPr="008D0E2C" w:rsidRDefault="008D0E2C" w:rsidP="008D0E2C">
      <w:pPr>
        <w:pStyle w:val="EndNoteBibliography"/>
        <w:spacing w:after="0"/>
        <w:ind w:left="720" w:hanging="720"/>
      </w:pPr>
      <w:r w:rsidRPr="008D0E2C">
        <w:t>15.</w:t>
      </w:r>
      <w:r w:rsidRPr="008D0E2C">
        <w:tab/>
        <w:t xml:space="preserve">Thomas H. Quality assessment tool for quantitative studies. </w:t>
      </w:r>
      <w:r w:rsidRPr="008D0E2C">
        <w:rPr>
          <w:i/>
        </w:rPr>
        <w:t xml:space="preserve">Effective Public Health Practice Project. McMaster University, Toronto. </w:t>
      </w:r>
      <w:r w:rsidRPr="008D0E2C">
        <w:t>2003.</w:t>
      </w:r>
    </w:p>
    <w:p w14:paraId="586C4A36" w14:textId="77777777" w:rsidR="008D0E2C" w:rsidRPr="008D0E2C" w:rsidRDefault="008D0E2C" w:rsidP="008D0E2C">
      <w:pPr>
        <w:pStyle w:val="EndNoteBibliography"/>
        <w:spacing w:after="0"/>
        <w:ind w:left="720" w:hanging="720"/>
      </w:pPr>
      <w:r w:rsidRPr="008D0E2C">
        <w:t>16.</w:t>
      </w:r>
      <w:r w:rsidRPr="008D0E2C">
        <w:tab/>
        <w:t xml:space="preserve">Jadad AR, Moore RA, Carroll D, et al. Assessing the quality of reports of randomized clinical trials: is blinding necessary? </w:t>
      </w:r>
      <w:r w:rsidRPr="008D0E2C">
        <w:rPr>
          <w:i/>
        </w:rPr>
        <w:t xml:space="preserve">Controlled clinical trials. </w:t>
      </w:r>
      <w:r w:rsidRPr="008D0E2C">
        <w:t>1996;17(1):1-12.</w:t>
      </w:r>
    </w:p>
    <w:p w14:paraId="30BF3954" w14:textId="77777777" w:rsidR="008D0E2C" w:rsidRPr="008D0E2C" w:rsidRDefault="008D0E2C" w:rsidP="008D0E2C">
      <w:pPr>
        <w:pStyle w:val="EndNoteBibliography"/>
        <w:spacing w:after="0"/>
        <w:ind w:left="720" w:hanging="720"/>
      </w:pPr>
      <w:r w:rsidRPr="008D0E2C">
        <w:t>17.</w:t>
      </w:r>
      <w:r w:rsidRPr="008D0E2C">
        <w:tab/>
        <w:t xml:space="preserve">Higgins JP, Altman DG, Gøtzsche PC, et al. The Cochrane Collaboration’s tool for assessing risk of bias in randomised trials. </w:t>
      </w:r>
      <w:r w:rsidRPr="008D0E2C">
        <w:rPr>
          <w:i/>
        </w:rPr>
        <w:t xml:space="preserve">Bmj. </w:t>
      </w:r>
      <w:r w:rsidRPr="008D0E2C">
        <w:t>2011;343:d5928.</w:t>
      </w:r>
    </w:p>
    <w:p w14:paraId="47BEF227" w14:textId="77777777" w:rsidR="008D0E2C" w:rsidRPr="008D0E2C" w:rsidRDefault="008D0E2C" w:rsidP="008D0E2C">
      <w:pPr>
        <w:pStyle w:val="EndNoteBibliography"/>
        <w:spacing w:after="0"/>
        <w:ind w:left="720" w:hanging="720"/>
      </w:pPr>
      <w:r w:rsidRPr="008D0E2C">
        <w:t>18.</w:t>
      </w:r>
      <w:r w:rsidRPr="008D0E2C">
        <w:tab/>
        <w:t xml:space="preserve">Armijo-Olivo S, Stiles CR, Hagen NA, Biondo PD, Cummings GG. Assessment of study quality for systematic reviews: a comparison of the Cochrane Collaboration Risk of Bias Tool and the Effective Public Health Practice Project Quality Assessment Tool: methodological research. </w:t>
      </w:r>
      <w:r w:rsidRPr="008D0E2C">
        <w:rPr>
          <w:i/>
        </w:rPr>
        <w:t xml:space="preserve">Journal of evaluation in clinical practice. </w:t>
      </w:r>
      <w:r w:rsidRPr="008D0E2C">
        <w:t>2012;18(1):12-18.</w:t>
      </w:r>
    </w:p>
    <w:p w14:paraId="7F0BF09E" w14:textId="77777777" w:rsidR="008D0E2C" w:rsidRPr="008D0E2C" w:rsidRDefault="008D0E2C" w:rsidP="008D0E2C">
      <w:pPr>
        <w:pStyle w:val="EndNoteBibliography"/>
        <w:spacing w:after="0"/>
        <w:ind w:left="720" w:hanging="720"/>
      </w:pPr>
      <w:r w:rsidRPr="008D0E2C">
        <w:t>19.</w:t>
      </w:r>
      <w:r w:rsidRPr="008D0E2C">
        <w:tab/>
        <w:t xml:space="preserve">Karupaiah T, Wong K, Chinna K, Arasu K, Chee WS. Metering Self-Reported Adherence to Clinical Outcomes in Malaysian Patients With Hypertension: Applying the Stages of Change Model to Healthful Behaviors in the CORFIS Study. </w:t>
      </w:r>
      <w:r w:rsidRPr="008D0E2C">
        <w:rPr>
          <w:i/>
        </w:rPr>
        <w:t xml:space="preserve">Health education &amp; behavior : the official publication of the Society for Public Health Education. </w:t>
      </w:r>
      <w:r w:rsidRPr="008D0E2C">
        <w:t>2014.</w:t>
      </w:r>
    </w:p>
    <w:p w14:paraId="2125547B" w14:textId="77777777" w:rsidR="008D0E2C" w:rsidRPr="008D0E2C" w:rsidRDefault="008D0E2C" w:rsidP="008D0E2C">
      <w:pPr>
        <w:pStyle w:val="EndNoteBibliography"/>
        <w:spacing w:after="0"/>
        <w:ind w:left="720" w:hanging="720"/>
      </w:pPr>
      <w:r w:rsidRPr="008D0E2C">
        <w:t>20.</w:t>
      </w:r>
      <w:r w:rsidRPr="008D0E2C">
        <w:tab/>
        <w:t xml:space="preserve">Low WH, Seet W, A SR, et al. Community-based cardiovascular Risk Factors Intervention Strategies (CORFIS) in managing hypertension: A pragmatic non-randomised controlled trial. </w:t>
      </w:r>
      <w:r w:rsidRPr="008D0E2C">
        <w:rPr>
          <w:i/>
        </w:rPr>
        <w:t xml:space="preserve">Med J Malaysia. </w:t>
      </w:r>
      <w:r w:rsidRPr="008D0E2C">
        <w:t>2013;68(2):129-135.</w:t>
      </w:r>
    </w:p>
    <w:p w14:paraId="3363BA19" w14:textId="77777777" w:rsidR="008D0E2C" w:rsidRPr="008D0E2C" w:rsidRDefault="008D0E2C" w:rsidP="008D0E2C">
      <w:pPr>
        <w:pStyle w:val="EndNoteBibliography"/>
        <w:spacing w:after="0"/>
        <w:ind w:left="720" w:hanging="720"/>
      </w:pPr>
      <w:r w:rsidRPr="008D0E2C">
        <w:t>21.</w:t>
      </w:r>
      <w:r w:rsidRPr="008D0E2C">
        <w:tab/>
        <w:t xml:space="preserve">Supa'at I, Zakaria Z, Maskon O, Aminuddin A, Nordin NA. Effects of Swedish massage therapy on blood pressure, heart rate, and inflammatory markers in hypertensive women. </w:t>
      </w:r>
      <w:r w:rsidRPr="008D0E2C">
        <w:rPr>
          <w:i/>
        </w:rPr>
        <w:t xml:space="preserve">Evidence-based complementary and alternative medicine : eCAM. </w:t>
      </w:r>
      <w:r w:rsidRPr="008D0E2C">
        <w:t>2013;2013:171852.</w:t>
      </w:r>
    </w:p>
    <w:p w14:paraId="43389947" w14:textId="77777777" w:rsidR="008D0E2C" w:rsidRPr="008D0E2C" w:rsidRDefault="008D0E2C" w:rsidP="008D0E2C">
      <w:pPr>
        <w:pStyle w:val="EndNoteBibliography"/>
        <w:spacing w:after="0"/>
        <w:ind w:left="720" w:hanging="720"/>
      </w:pPr>
      <w:r w:rsidRPr="008D0E2C">
        <w:t>22.</w:t>
      </w:r>
      <w:r w:rsidRPr="008D0E2C">
        <w:tab/>
        <w:t xml:space="preserve">Barakatun Nisak MY, Ruzita AT, Norimah AK, Kamaruddin NA. Medical nutrition therapy administered by a dietitian yields favourable diabetes outcomes in individual with type 2 diabetes mellitus. </w:t>
      </w:r>
      <w:r w:rsidRPr="008D0E2C">
        <w:rPr>
          <w:i/>
        </w:rPr>
        <w:t xml:space="preserve">Med J Malaysia. </w:t>
      </w:r>
      <w:r w:rsidRPr="008D0E2C">
        <w:t>2013;68(1):18-23.</w:t>
      </w:r>
    </w:p>
    <w:p w14:paraId="445504B8" w14:textId="77777777" w:rsidR="008D0E2C" w:rsidRPr="008D0E2C" w:rsidRDefault="008D0E2C" w:rsidP="008D0E2C">
      <w:pPr>
        <w:pStyle w:val="EndNoteBibliography"/>
        <w:spacing w:after="0"/>
        <w:ind w:left="720" w:hanging="720"/>
      </w:pPr>
      <w:r w:rsidRPr="008D0E2C">
        <w:t>23.</w:t>
      </w:r>
      <w:r w:rsidRPr="008D0E2C">
        <w:tab/>
        <w:t xml:space="preserve">Butt M, Mhd Ali A, Bakry MM, Mustafa N. Impact of a pharmacist led diabetes mellitus intervention on HbA1c, medication adherence and quality of life: A randomised controlled study. </w:t>
      </w:r>
      <w:r w:rsidRPr="008D0E2C">
        <w:rPr>
          <w:i/>
        </w:rPr>
        <w:t xml:space="preserve">Saudi Pharmaceutical Journal. </w:t>
      </w:r>
      <w:r w:rsidRPr="008D0E2C">
        <w:t>2015(0).</w:t>
      </w:r>
    </w:p>
    <w:p w14:paraId="55B22A64" w14:textId="77777777" w:rsidR="008D0E2C" w:rsidRPr="008D0E2C" w:rsidRDefault="008D0E2C" w:rsidP="008D0E2C">
      <w:pPr>
        <w:pStyle w:val="EndNoteBibliography"/>
        <w:spacing w:after="0"/>
        <w:ind w:left="720" w:hanging="720"/>
      </w:pPr>
      <w:r w:rsidRPr="008D0E2C">
        <w:lastRenderedPageBreak/>
        <w:t>24.</w:t>
      </w:r>
      <w:r w:rsidRPr="008D0E2C">
        <w:tab/>
        <w:t xml:space="preserve">Ismail M, Teng CL, Omar M, Ho BK, Kusiar Z, Hasim R. Usage of glucometer is associated with improved glycaemic control in type 2 diabetes mellitus patients in Malaysian public primary care clinics: an open-label, randomised controlled trial. </w:t>
      </w:r>
      <w:r w:rsidRPr="008D0E2C">
        <w:rPr>
          <w:i/>
        </w:rPr>
        <w:t xml:space="preserve">Singapore Med J. </w:t>
      </w:r>
      <w:r w:rsidRPr="008D0E2C">
        <w:t>2013;54(7):391-395.</w:t>
      </w:r>
    </w:p>
    <w:p w14:paraId="57646625" w14:textId="77777777" w:rsidR="008D0E2C" w:rsidRPr="008D0E2C" w:rsidRDefault="008D0E2C" w:rsidP="008D0E2C">
      <w:pPr>
        <w:pStyle w:val="EndNoteBibliography"/>
        <w:spacing w:after="0"/>
        <w:ind w:left="720" w:hanging="720"/>
      </w:pPr>
      <w:r w:rsidRPr="008D0E2C">
        <w:t>25.</w:t>
      </w:r>
      <w:r w:rsidRPr="008D0E2C">
        <w:tab/>
        <w:t xml:space="preserve">Tan MY, Magarey JM, Chee SS, Lee LF, Tan MH. A brief structured education programme enhances self-care practices and improves glycaemic control in Malaysians with poorly controlled diabetes. </w:t>
      </w:r>
      <w:r w:rsidRPr="008D0E2C">
        <w:rPr>
          <w:i/>
        </w:rPr>
        <w:t xml:space="preserve">Health Educ. Res. </w:t>
      </w:r>
      <w:r w:rsidRPr="008D0E2C">
        <w:t>2011;26(5):896-907.</w:t>
      </w:r>
    </w:p>
    <w:p w14:paraId="49342DDE" w14:textId="77777777" w:rsidR="008D0E2C" w:rsidRPr="008D0E2C" w:rsidRDefault="008D0E2C" w:rsidP="008D0E2C">
      <w:pPr>
        <w:pStyle w:val="EndNoteBibliography"/>
        <w:spacing w:after="0"/>
        <w:ind w:left="720" w:hanging="720"/>
      </w:pPr>
      <w:r w:rsidRPr="008D0E2C">
        <w:t>26.</w:t>
      </w:r>
      <w:r w:rsidRPr="008D0E2C">
        <w:tab/>
        <w:t xml:space="preserve">Yusof BNM, Talib RA, Kamaruddin NA, Karim NA, Chinna K, Gilbertson H. A low-GI diet is associated with a short-term improvement of glycaemic control in Asian patients with type 2 diabetes. </w:t>
      </w:r>
      <w:r w:rsidRPr="008D0E2C">
        <w:rPr>
          <w:i/>
        </w:rPr>
        <w:t xml:space="preserve">Diabetes Obesity &amp; Metabolism. </w:t>
      </w:r>
      <w:r w:rsidRPr="008D0E2C">
        <w:t>2009;11(4):387-396.</w:t>
      </w:r>
    </w:p>
    <w:p w14:paraId="78A4C53D" w14:textId="77777777" w:rsidR="008D0E2C" w:rsidRPr="008D0E2C" w:rsidRDefault="008D0E2C" w:rsidP="008D0E2C">
      <w:pPr>
        <w:pStyle w:val="EndNoteBibliography"/>
        <w:spacing w:after="0"/>
        <w:ind w:left="720" w:hanging="720"/>
      </w:pPr>
      <w:r w:rsidRPr="008D0E2C">
        <w:t>27.</w:t>
      </w:r>
      <w:r w:rsidRPr="008D0E2C">
        <w:tab/>
        <w:t xml:space="preserve">Al-Mahmood AK, Ismail AA, Rashid FA, Azwany YN, Singh R, Gill G. Effect of therapeutic lifestyle changes on insulin sensitivity of non-obese hyperlipidemic subjects: preliminary report. </w:t>
      </w:r>
      <w:r w:rsidRPr="008D0E2C">
        <w:rPr>
          <w:i/>
        </w:rPr>
        <w:t xml:space="preserve">Journal of atherosclerosis and thrombosis. </w:t>
      </w:r>
      <w:r w:rsidRPr="008D0E2C">
        <w:t>2007;14(3):122-127.</w:t>
      </w:r>
    </w:p>
    <w:p w14:paraId="696B0DAE" w14:textId="77777777" w:rsidR="008D0E2C" w:rsidRPr="008D0E2C" w:rsidRDefault="008D0E2C" w:rsidP="008D0E2C">
      <w:pPr>
        <w:pStyle w:val="EndNoteBibliography"/>
        <w:spacing w:after="0"/>
        <w:ind w:left="720" w:hanging="720"/>
      </w:pPr>
      <w:r w:rsidRPr="008D0E2C">
        <w:t>28.</w:t>
      </w:r>
      <w:r w:rsidRPr="008D0E2C">
        <w:tab/>
        <w:t xml:space="preserve">Hsu TY, Chirovsky D, Moy FM, Ambegaonkar BM. Attainment of goal and normalized lipid levels with lipid-modifying therapy in Malaysia. </w:t>
      </w:r>
      <w:r w:rsidRPr="008D0E2C">
        <w:rPr>
          <w:i/>
        </w:rPr>
        <w:t xml:space="preserve">Clin. Ther. </w:t>
      </w:r>
      <w:r w:rsidRPr="008D0E2C">
        <w:t>2013;35(4):450-460.</w:t>
      </w:r>
    </w:p>
    <w:p w14:paraId="40B94A60" w14:textId="77777777" w:rsidR="008D0E2C" w:rsidRPr="008D0E2C" w:rsidRDefault="008D0E2C" w:rsidP="008D0E2C">
      <w:pPr>
        <w:pStyle w:val="EndNoteBibliography"/>
        <w:spacing w:after="0"/>
        <w:ind w:left="720" w:hanging="720"/>
      </w:pPr>
      <w:r w:rsidRPr="008D0E2C">
        <w:t>29.</w:t>
      </w:r>
      <w:r w:rsidRPr="008D0E2C">
        <w:tab/>
        <w:t xml:space="preserve">Moy F, Sallam AA, Wong M. The results of a worksite health promotion programme in Kuala Lumpur, Malaysia. </w:t>
      </w:r>
      <w:r w:rsidRPr="008D0E2C">
        <w:rPr>
          <w:i/>
        </w:rPr>
        <w:t xml:space="preserve">Health promotion international. </w:t>
      </w:r>
      <w:r w:rsidRPr="008D0E2C">
        <w:t>2006;21(4):301-310.</w:t>
      </w:r>
    </w:p>
    <w:p w14:paraId="7B37432F" w14:textId="77777777" w:rsidR="008D0E2C" w:rsidRPr="008D0E2C" w:rsidRDefault="008D0E2C" w:rsidP="008D0E2C">
      <w:pPr>
        <w:pStyle w:val="EndNoteBibliography"/>
        <w:spacing w:after="0"/>
        <w:ind w:left="720" w:hanging="720"/>
      </w:pPr>
      <w:r w:rsidRPr="008D0E2C">
        <w:t>30.</w:t>
      </w:r>
      <w:r w:rsidRPr="008D0E2C">
        <w:tab/>
        <w:t xml:space="preserve">Moy FM, Ab Sallam A, Wong ML. Dietary modification in a workplace health promotion program in Kuala Lumpur, Malaysia. </w:t>
      </w:r>
      <w:r w:rsidRPr="008D0E2C">
        <w:rPr>
          <w:i/>
        </w:rPr>
        <w:t xml:space="preserve">Asia-Pacific journal of public health / Asia-Pacific Academic Consortium for Public Health. </w:t>
      </w:r>
      <w:r w:rsidRPr="008D0E2C">
        <w:t>2008;20 Suppl:166-172.</w:t>
      </w:r>
    </w:p>
    <w:p w14:paraId="04DFB0B5" w14:textId="77777777" w:rsidR="008D0E2C" w:rsidRPr="008D0E2C" w:rsidRDefault="008D0E2C" w:rsidP="008D0E2C">
      <w:pPr>
        <w:pStyle w:val="EndNoteBibliography"/>
        <w:ind w:left="720" w:hanging="720"/>
      </w:pPr>
      <w:r w:rsidRPr="008D0E2C">
        <w:t>31.</w:t>
      </w:r>
      <w:r w:rsidRPr="008D0E2C">
        <w:tab/>
        <w:t xml:space="preserve">Ariffin FD, Sean VTP, Al-Safi Ismail A, et al. Improved insulin sensitivity, central systolic pressure and inflammatory marker with minor weight reduction in overweight and obese subjects on modified lifestyle intervention. </w:t>
      </w:r>
      <w:r w:rsidRPr="008D0E2C">
        <w:rPr>
          <w:i/>
        </w:rPr>
        <w:t xml:space="preserve">Journal of Hypertension. </w:t>
      </w:r>
      <w:r w:rsidRPr="008D0E2C">
        <w:t>2011;29:e53.</w:t>
      </w:r>
    </w:p>
    <w:p w14:paraId="0B50D7D3" w14:textId="0E972E6C" w:rsidR="00B669E2" w:rsidRPr="00971E71" w:rsidRDefault="0065562E" w:rsidP="008D0E2C">
      <w:r>
        <w:fldChar w:fldCharType="end"/>
      </w:r>
    </w:p>
    <w:sectPr w:rsidR="00B669E2" w:rsidRPr="00971E71" w:rsidSect="00870B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ETMED User" w:date="2015-08-13T19:59:00Z" w:initials="VET">
    <w:p w14:paraId="0CF1A16D" w14:textId="77777777" w:rsidR="003A6B32" w:rsidRDefault="003A6B32">
      <w:pPr>
        <w:pStyle w:val="CommentText"/>
      </w:pPr>
      <w:r>
        <w:rPr>
          <w:rStyle w:val="CommentReference"/>
        </w:rPr>
        <w:annotationRef/>
      </w:r>
      <w:r>
        <w:t>What is the target journal?</w:t>
      </w:r>
    </w:p>
  </w:comment>
  <w:comment w:id="1" w:author="Reza Amiri" w:date="2015-08-14T11:47:00Z" w:initials="RA">
    <w:p w14:paraId="3A5B228B" w14:textId="6E9ED7AD" w:rsidR="002E6188" w:rsidRDefault="002E6188">
      <w:pPr>
        <w:pStyle w:val="CommentText"/>
      </w:pPr>
      <w:r>
        <w:rPr>
          <w:rStyle w:val="CommentReference"/>
        </w:rPr>
        <w:annotationRef/>
      </w:r>
      <w:r>
        <w:t>Dear Prof Kathy, the targeted journal is ‘Asia Pacific Journal of Public Health’</w:t>
      </w:r>
    </w:p>
  </w:comment>
  <w:comment w:id="2" w:author="VETMED User" w:date="2015-08-13T19:53:00Z" w:initials="VET">
    <w:p w14:paraId="2CCA7870" w14:textId="77777777" w:rsidR="003A6B32" w:rsidRDefault="003A6B32">
      <w:pPr>
        <w:pStyle w:val="CommentText"/>
      </w:pPr>
      <w:r>
        <w:rPr>
          <w:rStyle w:val="CommentReference"/>
        </w:rPr>
        <w:annotationRef/>
      </w:r>
      <w:r>
        <w:t>Generally, I will have edits and comments about wording later.</w:t>
      </w:r>
    </w:p>
  </w:comment>
  <w:comment w:id="3" w:author="VETMED User" w:date="2015-08-13T19:54:00Z" w:initials="VET">
    <w:p w14:paraId="6E7B301C" w14:textId="77777777" w:rsidR="003A6B32" w:rsidRDefault="003A6B32">
      <w:pPr>
        <w:pStyle w:val="CommentText"/>
      </w:pPr>
      <w:r>
        <w:rPr>
          <w:rStyle w:val="CommentReference"/>
        </w:rPr>
        <w:annotationRef/>
      </w:r>
      <w:r>
        <w:t>Will want to mention which were most prevalent, possibly for different NCD, and which were most effective for achieving specific outcomes..</w:t>
      </w:r>
    </w:p>
  </w:comment>
  <w:comment w:id="4" w:author="VETMED User" w:date="2015-08-13T19:54:00Z" w:initials="VET">
    <w:p w14:paraId="06F190B2" w14:textId="77777777" w:rsidR="003A6B32" w:rsidRDefault="003A6B32">
      <w:pPr>
        <w:pStyle w:val="CommentText"/>
      </w:pPr>
      <w:r>
        <w:rPr>
          <w:rStyle w:val="CommentReference"/>
        </w:rPr>
        <w:annotationRef/>
      </w:r>
      <w:r>
        <w:t>Building on which were most effective for specific outcomes, we will want to suggest which have most promise for application in the public health setting to produce change at the population level.</w:t>
      </w:r>
    </w:p>
  </w:comment>
  <w:comment w:id="5" w:author="VETMED User" w:date="2015-08-13T19:56:00Z" w:initials="VET">
    <w:p w14:paraId="7C48AD24" w14:textId="77777777" w:rsidR="003A6B32" w:rsidRDefault="003A6B32">
      <w:pPr>
        <w:pStyle w:val="CommentText"/>
      </w:pPr>
      <w:r>
        <w:rPr>
          <w:rStyle w:val="CommentReference"/>
        </w:rPr>
        <w:annotationRef/>
      </w:r>
      <w:r>
        <w:t>Will have edits later</w:t>
      </w:r>
    </w:p>
  </w:comment>
  <w:comment w:id="6" w:author="VETMED User" w:date="2015-08-13T19:57:00Z" w:initials="VET">
    <w:p w14:paraId="0B272BED" w14:textId="77777777" w:rsidR="003A6B32" w:rsidRDefault="003A6B32">
      <w:pPr>
        <w:pStyle w:val="CommentText"/>
      </w:pPr>
      <w:r>
        <w:rPr>
          <w:rStyle w:val="CommentReference"/>
        </w:rPr>
        <w:annotationRef/>
      </w:r>
      <w:r>
        <w:t>May want to emphasize that we will focus on strategies to achieve reduced risk of NCD’s in Malaysia through public health interventions.</w:t>
      </w:r>
    </w:p>
  </w:comment>
  <w:comment w:id="10" w:author="VETMED User" w:date="2015-08-13T22:44:00Z" w:initials="VET">
    <w:p w14:paraId="530535D6" w14:textId="1507B61D" w:rsidR="00B039E5" w:rsidRDefault="00B039E5">
      <w:pPr>
        <w:pStyle w:val="CommentText"/>
      </w:pPr>
      <w:r>
        <w:rPr>
          <w:rStyle w:val="CommentReference"/>
        </w:rPr>
        <w:annotationRef/>
      </w:r>
      <w:r>
        <w:t>I think we should be more detailed on scoring – how numbers generated relate to low, medium high, and reference that.</w:t>
      </w:r>
    </w:p>
  </w:comment>
  <w:comment w:id="11" w:author="Reza Amiri" w:date="2015-08-14T14:41:00Z" w:initials="RA">
    <w:p w14:paraId="6E4CDDD1" w14:textId="47A4061C" w:rsidR="008D0E2C" w:rsidRDefault="008D0E2C">
      <w:pPr>
        <w:pStyle w:val="CommentText"/>
      </w:pPr>
      <w:r>
        <w:rPr>
          <w:rStyle w:val="CommentReference"/>
        </w:rPr>
        <w:annotationRef/>
      </w:r>
      <w:r>
        <w:t>I added the second paragraph to discuss the quality assessment in details.</w:t>
      </w:r>
    </w:p>
  </w:comment>
  <w:comment w:id="42" w:author="VETMED User" w:date="2015-08-13T20:05:00Z" w:initials="VET">
    <w:p w14:paraId="35523346" w14:textId="00D2AF97" w:rsidR="00C96B6B" w:rsidRDefault="00C96B6B">
      <w:pPr>
        <w:pStyle w:val="CommentText"/>
      </w:pPr>
      <w:r>
        <w:rPr>
          <w:rStyle w:val="CommentReference"/>
        </w:rPr>
        <w:annotationRef/>
      </w:r>
      <w:r>
        <w:t>Is there a reference for this statement?</w:t>
      </w:r>
    </w:p>
  </w:comment>
  <w:comment w:id="43" w:author="Reza Amiri" w:date="2015-08-14T14:24:00Z" w:initials="RA">
    <w:p w14:paraId="5F596ADA" w14:textId="75C9BD48" w:rsidR="009E4060" w:rsidRDefault="009E4060" w:rsidP="009E4060">
      <w:pPr>
        <w:pStyle w:val="CommentText"/>
      </w:pPr>
      <w:r>
        <w:rPr>
          <w:rStyle w:val="CommentReference"/>
        </w:rPr>
        <w:annotationRef/>
      </w:r>
      <w:r>
        <w:t>Based on the quality assessment tools I used to grade these studies, studies can range from Strong to Weak. Since none of the studies rated as Strong, we decided to included Moderate and above.</w:t>
      </w:r>
    </w:p>
  </w:comment>
  <w:comment w:id="45" w:author="VETMED User" w:date="2015-08-13T23:06:00Z" w:initials="VET">
    <w:p w14:paraId="5E15D920" w14:textId="7C9DFC46" w:rsidR="00DF11CF" w:rsidRDefault="00DF11CF">
      <w:pPr>
        <w:pStyle w:val="CommentText"/>
      </w:pPr>
      <w:r>
        <w:rPr>
          <w:rStyle w:val="CommentReference"/>
        </w:rPr>
        <w:annotationRef/>
      </w:r>
      <w:r>
        <w:t>Consider changing to Intervention Type – we discussed 5 possible categories in the meeting.</w:t>
      </w:r>
    </w:p>
  </w:comment>
  <w:comment w:id="46" w:author="VETMED User" w:date="2015-08-13T20:05:00Z" w:initials="VET">
    <w:p w14:paraId="2DA6F1D3" w14:textId="7B23B76D" w:rsidR="00C96B6B" w:rsidRDefault="00C96B6B">
      <w:pPr>
        <w:pStyle w:val="CommentText"/>
      </w:pPr>
      <w:r>
        <w:rPr>
          <w:rStyle w:val="CommentReference"/>
        </w:rPr>
        <w:annotationRef/>
      </w:r>
      <w:r>
        <w:t>Is this the same as primary outcome variables?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F1A16D" w15:done="0"/>
  <w15:commentEx w15:paraId="3A5B228B" w15:paraIdParent="0CF1A16D" w15:done="0"/>
  <w15:commentEx w15:paraId="2CCA7870" w15:done="0"/>
  <w15:commentEx w15:paraId="6E7B301C" w15:done="0"/>
  <w15:commentEx w15:paraId="06F190B2" w15:done="0"/>
  <w15:commentEx w15:paraId="7C48AD24" w15:done="0"/>
  <w15:commentEx w15:paraId="0B272BED" w15:done="0"/>
  <w15:commentEx w15:paraId="530535D6" w15:done="0"/>
  <w15:commentEx w15:paraId="6E4CDDD1" w15:paraIdParent="530535D6" w15:done="0"/>
  <w15:commentEx w15:paraId="35523346" w15:done="0"/>
  <w15:commentEx w15:paraId="5F596ADA" w15:paraIdParent="35523346" w15:done="0"/>
  <w15:commentEx w15:paraId="5E15D920" w15:done="0"/>
  <w15:commentEx w15:paraId="2DA6F1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9127E"/>
    <w:multiLevelType w:val="hybridMultilevel"/>
    <w:tmpl w:val="4FDE723E"/>
    <w:lvl w:ilvl="0" w:tplc="13BA23F8">
      <w:start w:val="1"/>
      <w:numFmt w:val="bullet"/>
      <w:lvlText w:val="-"/>
      <w:lvlJc w:val="left"/>
      <w:pPr>
        <w:tabs>
          <w:tab w:val="num" w:pos="720"/>
        </w:tabs>
        <w:ind w:left="720" w:hanging="360"/>
      </w:pPr>
      <w:rPr>
        <w:rFonts w:ascii="Times New Roman" w:hAnsi="Times New Roman" w:hint="default"/>
      </w:rPr>
    </w:lvl>
    <w:lvl w:ilvl="1" w:tplc="6540A2D4" w:tentative="1">
      <w:start w:val="1"/>
      <w:numFmt w:val="bullet"/>
      <w:lvlText w:val="-"/>
      <w:lvlJc w:val="left"/>
      <w:pPr>
        <w:tabs>
          <w:tab w:val="num" w:pos="1440"/>
        </w:tabs>
        <w:ind w:left="1440" w:hanging="360"/>
      </w:pPr>
      <w:rPr>
        <w:rFonts w:ascii="Times New Roman" w:hAnsi="Times New Roman" w:hint="default"/>
      </w:rPr>
    </w:lvl>
    <w:lvl w:ilvl="2" w:tplc="1818B1B4" w:tentative="1">
      <w:start w:val="1"/>
      <w:numFmt w:val="bullet"/>
      <w:lvlText w:val="-"/>
      <w:lvlJc w:val="left"/>
      <w:pPr>
        <w:tabs>
          <w:tab w:val="num" w:pos="2160"/>
        </w:tabs>
        <w:ind w:left="2160" w:hanging="360"/>
      </w:pPr>
      <w:rPr>
        <w:rFonts w:ascii="Times New Roman" w:hAnsi="Times New Roman" w:hint="default"/>
      </w:rPr>
    </w:lvl>
    <w:lvl w:ilvl="3" w:tplc="C4A0A77E" w:tentative="1">
      <w:start w:val="1"/>
      <w:numFmt w:val="bullet"/>
      <w:lvlText w:val="-"/>
      <w:lvlJc w:val="left"/>
      <w:pPr>
        <w:tabs>
          <w:tab w:val="num" w:pos="2880"/>
        </w:tabs>
        <w:ind w:left="2880" w:hanging="360"/>
      </w:pPr>
      <w:rPr>
        <w:rFonts w:ascii="Times New Roman" w:hAnsi="Times New Roman" w:hint="default"/>
      </w:rPr>
    </w:lvl>
    <w:lvl w:ilvl="4" w:tplc="0E6EFF2E" w:tentative="1">
      <w:start w:val="1"/>
      <w:numFmt w:val="bullet"/>
      <w:lvlText w:val="-"/>
      <w:lvlJc w:val="left"/>
      <w:pPr>
        <w:tabs>
          <w:tab w:val="num" w:pos="3600"/>
        </w:tabs>
        <w:ind w:left="3600" w:hanging="360"/>
      </w:pPr>
      <w:rPr>
        <w:rFonts w:ascii="Times New Roman" w:hAnsi="Times New Roman" w:hint="default"/>
      </w:rPr>
    </w:lvl>
    <w:lvl w:ilvl="5" w:tplc="0C3CA8F6" w:tentative="1">
      <w:start w:val="1"/>
      <w:numFmt w:val="bullet"/>
      <w:lvlText w:val="-"/>
      <w:lvlJc w:val="left"/>
      <w:pPr>
        <w:tabs>
          <w:tab w:val="num" w:pos="4320"/>
        </w:tabs>
        <w:ind w:left="4320" w:hanging="360"/>
      </w:pPr>
      <w:rPr>
        <w:rFonts w:ascii="Times New Roman" w:hAnsi="Times New Roman" w:hint="default"/>
      </w:rPr>
    </w:lvl>
    <w:lvl w:ilvl="6" w:tplc="68D2B9E0" w:tentative="1">
      <w:start w:val="1"/>
      <w:numFmt w:val="bullet"/>
      <w:lvlText w:val="-"/>
      <w:lvlJc w:val="left"/>
      <w:pPr>
        <w:tabs>
          <w:tab w:val="num" w:pos="5040"/>
        </w:tabs>
        <w:ind w:left="5040" w:hanging="360"/>
      </w:pPr>
      <w:rPr>
        <w:rFonts w:ascii="Times New Roman" w:hAnsi="Times New Roman" w:hint="default"/>
      </w:rPr>
    </w:lvl>
    <w:lvl w:ilvl="7" w:tplc="7A4A093E" w:tentative="1">
      <w:start w:val="1"/>
      <w:numFmt w:val="bullet"/>
      <w:lvlText w:val="-"/>
      <w:lvlJc w:val="left"/>
      <w:pPr>
        <w:tabs>
          <w:tab w:val="num" w:pos="5760"/>
        </w:tabs>
        <w:ind w:left="5760" w:hanging="360"/>
      </w:pPr>
      <w:rPr>
        <w:rFonts w:ascii="Times New Roman" w:hAnsi="Times New Roman" w:hint="default"/>
      </w:rPr>
    </w:lvl>
    <w:lvl w:ilvl="8" w:tplc="D294257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F355395"/>
    <w:multiLevelType w:val="hybridMultilevel"/>
    <w:tmpl w:val="B2E2039A"/>
    <w:lvl w:ilvl="0" w:tplc="59CAEF44">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5C9F1191"/>
    <w:multiLevelType w:val="multilevel"/>
    <w:tmpl w:val="8EA61BDA"/>
    <w:lvl w:ilvl="0">
      <w:start w:val="1"/>
      <w:numFmt w:val="decimal"/>
      <w:pStyle w:val="Heading1"/>
      <w:lvlText w:val="%1"/>
      <w:lvlJc w:val="left"/>
      <w:pPr>
        <w:ind w:left="432" w:hanging="432"/>
      </w:pPr>
    </w:lvl>
    <w:lvl w:ilvl="1">
      <w:start w:val="1"/>
      <w:numFmt w:val="decimal"/>
      <w:pStyle w:val="Heading2"/>
      <w:lvlText w:val="%1.%2"/>
      <w:lvlJc w:val="left"/>
      <w:pPr>
        <w:ind w:left="100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TMED User">
    <w15:presenceInfo w15:providerId="None" w15:userId="VETMED User"/>
  </w15:person>
  <w15:person w15:author="Reza Amiri">
    <w15:presenceInfo w15:providerId="Windows Live" w15:userId="7a488281c49020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sr20fvtf2xzs2evvsjp9saia0dwspzw099d&quot;&gt;PhD references&lt;record-ids&gt;&lt;item&gt;5445&lt;/item&gt;&lt;item&gt;5447&lt;/item&gt;&lt;item&gt;7077&lt;/item&gt;&lt;item&gt;7079&lt;/item&gt;&lt;item&gt;7080&lt;/item&gt;&lt;item&gt;7082&lt;/item&gt;&lt;item&gt;7083&lt;/item&gt;&lt;/record-ids&gt;&lt;/item&gt;&lt;/Libraries&gt;"/>
  </w:docVars>
  <w:rsids>
    <w:rsidRoot w:val="008D293E"/>
    <w:rsid w:val="00002E42"/>
    <w:rsid w:val="000454CC"/>
    <w:rsid w:val="00061C92"/>
    <w:rsid w:val="00065C69"/>
    <w:rsid w:val="00081FF4"/>
    <w:rsid w:val="000B4793"/>
    <w:rsid w:val="001417EB"/>
    <w:rsid w:val="001A4646"/>
    <w:rsid w:val="001B2BB4"/>
    <w:rsid w:val="001F51F3"/>
    <w:rsid w:val="002120ED"/>
    <w:rsid w:val="00235F0C"/>
    <w:rsid w:val="00250FA8"/>
    <w:rsid w:val="00255420"/>
    <w:rsid w:val="00282142"/>
    <w:rsid w:val="002B42A9"/>
    <w:rsid w:val="002E0FFF"/>
    <w:rsid w:val="002E6188"/>
    <w:rsid w:val="002F0515"/>
    <w:rsid w:val="00305ED6"/>
    <w:rsid w:val="003340A8"/>
    <w:rsid w:val="00381389"/>
    <w:rsid w:val="003965ED"/>
    <w:rsid w:val="003A6B32"/>
    <w:rsid w:val="003D5ABD"/>
    <w:rsid w:val="00412A3C"/>
    <w:rsid w:val="00466766"/>
    <w:rsid w:val="004A7C5E"/>
    <w:rsid w:val="004D08AD"/>
    <w:rsid w:val="004E16C5"/>
    <w:rsid w:val="00513FE3"/>
    <w:rsid w:val="005157C3"/>
    <w:rsid w:val="0052757C"/>
    <w:rsid w:val="00593DD8"/>
    <w:rsid w:val="005D30E3"/>
    <w:rsid w:val="005D47F5"/>
    <w:rsid w:val="00623818"/>
    <w:rsid w:val="006242D7"/>
    <w:rsid w:val="0065562E"/>
    <w:rsid w:val="00664283"/>
    <w:rsid w:val="00726A58"/>
    <w:rsid w:val="00764FAE"/>
    <w:rsid w:val="007710F4"/>
    <w:rsid w:val="00796063"/>
    <w:rsid w:val="007C4D83"/>
    <w:rsid w:val="007D1AF7"/>
    <w:rsid w:val="007E02AB"/>
    <w:rsid w:val="007E2D6C"/>
    <w:rsid w:val="00813282"/>
    <w:rsid w:val="008203F2"/>
    <w:rsid w:val="00836255"/>
    <w:rsid w:val="0084163E"/>
    <w:rsid w:val="00864F9C"/>
    <w:rsid w:val="00870B96"/>
    <w:rsid w:val="00896C08"/>
    <w:rsid w:val="008A4CD7"/>
    <w:rsid w:val="008D0E2C"/>
    <w:rsid w:val="008D293E"/>
    <w:rsid w:val="008F5AE9"/>
    <w:rsid w:val="009225BD"/>
    <w:rsid w:val="0093111F"/>
    <w:rsid w:val="009342FA"/>
    <w:rsid w:val="00971E71"/>
    <w:rsid w:val="009B1C6C"/>
    <w:rsid w:val="009D066C"/>
    <w:rsid w:val="009D57F2"/>
    <w:rsid w:val="009E4060"/>
    <w:rsid w:val="00A01CCF"/>
    <w:rsid w:val="00A33BDB"/>
    <w:rsid w:val="00A3481F"/>
    <w:rsid w:val="00A8460C"/>
    <w:rsid w:val="00AA3CEE"/>
    <w:rsid w:val="00AC24BE"/>
    <w:rsid w:val="00B039E5"/>
    <w:rsid w:val="00B22C23"/>
    <w:rsid w:val="00B46998"/>
    <w:rsid w:val="00B669E2"/>
    <w:rsid w:val="00BC17D8"/>
    <w:rsid w:val="00BC29CC"/>
    <w:rsid w:val="00BD7A5B"/>
    <w:rsid w:val="00BE0EFD"/>
    <w:rsid w:val="00C22CD6"/>
    <w:rsid w:val="00C5230F"/>
    <w:rsid w:val="00C96B6B"/>
    <w:rsid w:val="00CA05AC"/>
    <w:rsid w:val="00CB5607"/>
    <w:rsid w:val="00CC7185"/>
    <w:rsid w:val="00D025D9"/>
    <w:rsid w:val="00D61E23"/>
    <w:rsid w:val="00D8451A"/>
    <w:rsid w:val="00DD059D"/>
    <w:rsid w:val="00DE038F"/>
    <w:rsid w:val="00DE5330"/>
    <w:rsid w:val="00DF11CF"/>
    <w:rsid w:val="00E36D2A"/>
    <w:rsid w:val="00E4343F"/>
    <w:rsid w:val="00E507E4"/>
    <w:rsid w:val="00E629F8"/>
    <w:rsid w:val="00EA60DD"/>
    <w:rsid w:val="00EB6949"/>
    <w:rsid w:val="00EC6733"/>
    <w:rsid w:val="00EF3DC3"/>
    <w:rsid w:val="00F00559"/>
    <w:rsid w:val="00F06F72"/>
    <w:rsid w:val="00F541A4"/>
    <w:rsid w:val="00F84D45"/>
    <w:rsid w:val="00F93886"/>
    <w:rsid w:val="00FA19EF"/>
    <w:rsid w:val="00FB41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1943"/>
  <w15:chartTrackingRefBased/>
  <w15:docId w15:val="{EAB400F6-7A3D-420A-B2B8-6E79D7CE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886"/>
    <w:pPr>
      <w:spacing w:before="240" w:after="240" w:line="480" w:lineRule="auto"/>
      <w:ind w:firstLine="567"/>
      <w:jc w:val="both"/>
    </w:pPr>
    <w:rPr>
      <w:rFonts w:ascii="Times New Roman" w:hAnsi="Times New Roman"/>
      <w:sz w:val="24"/>
    </w:rPr>
  </w:style>
  <w:style w:type="paragraph" w:styleId="Heading1">
    <w:name w:val="heading 1"/>
    <w:basedOn w:val="Normal"/>
    <w:next w:val="Normal"/>
    <w:link w:val="Heading1Char"/>
    <w:autoRedefine/>
    <w:uiPriority w:val="9"/>
    <w:qFormat/>
    <w:rsid w:val="009D066C"/>
    <w:pPr>
      <w:keepNext/>
      <w:keepLines/>
      <w:numPr>
        <w:numId w:val="1"/>
      </w:numPr>
      <w:spacing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autoRedefine/>
    <w:uiPriority w:val="9"/>
    <w:unhideWhenUsed/>
    <w:qFormat/>
    <w:rsid w:val="003340A8"/>
    <w:pPr>
      <w:keepNext/>
      <w:keepLines/>
      <w:numPr>
        <w:ilvl w:val="1"/>
        <w:numId w:val="1"/>
      </w:numPr>
      <w:spacing w:before="120" w:after="0"/>
      <w:ind w:left="576"/>
      <w:outlineLvl w:val="1"/>
    </w:pPr>
    <w:rPr>
      <w:rFonts w:asciiTheme="majorBidi" w:eastAsiaTheme="majorEastAsia" w:hAnsiTheme="majorBidi" w:cstheme="majorBidi"/>
      <w:b/>
      <w:sz w:val="28"/>
      <w:szCs w:val="32"/>
    </w:rPr>
  </w:style>
  <w:style w:type="paragraph" w:styleId="Heading3">
    <w:name w:val="heading 3"/>
    <w:basedOn w:val="Normal"/>
    <w:next w:val="Normal"/>
    <w:link w:val="Heading3Char"/>
    <w:uiPriority w:val="9"/>
    <w:unhideWhenUsed/>
    <w:qFormat/>
    <w:rsid w:val="00FA19EF"/>
    <w:pPr>
      <w:keepNext/>
      <w:keepLines/>
      <w:numPr>
        <w:ilvl w:val="2"/>
        <w:numId w:val="1"/>
      </w:numPr>
      <w:spacing w:before="40" w:after="0"/>
      <w:outlineLvl w:val="2"/>
    </w:pPr>
    <w:rPr>
      <w:rFonts w:asciiTheme="majorHAnsi" w:eastAsiaTheme="majorEastAsia" w:hAnsiTheme="majorHAnsi" w:cstheme="majorBidi"/>
      <w:i/>
      <w:color w:val="000000" w:themeColor="text1"/>
      <w:szCs w:val="24"/>
    </w:rPr>
  </w:style>
  <w:style w:type="paragraph" w:styleId="Heading4">
    <w:name w:val="heading 4"/>
    <w:basedOn w:val="Normal"/>
    <w:next w:val="Normal"/>
    <w:link w:val="Heading4Char"/>
    <w:uiPriority w:val="9"/>
    <w:semiHidden/>
    <w:unhideWhenUsed/>
    <w:qFormat/>
    <w:rsid w:val="00FA19E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19E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19E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19E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19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19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66C"/>
    <w:rPr>
      <w:rFonts w:asciiTheme="majorBidi" w:eastAsiaTheme="majorEastAsia" w:hAnsiTheme="majorBidi" w:cstheme="majorBidi"/>
      <w:b/>
      <w:sz w:val="28"/>
      <w:szCs w:val="32"/>
    </w:rPr>
  </w:style>
  <w:style w:type="character" w:customStyle="1" w:styleId="Heading2Char">
    <w:name w:val="Heading 2 Char"/>
    <w:basedOn w:val="DefaultParagraphFont"/>
    <w:link w:val="Heading2"/>
    <w:uiPriority w:val="9"/>
    <w:rsid w:val="003340A8"/>
    <w:rPr>
      <w:rFonts w:asciiTheme="majorBidi" w:eastAsiaTheme="majorEastAsia" w:hAnsiTheme="majorBidi" w:cstheme="majorBidi"/>
      <w:b/>
      <w:sz w:val="28"/>
      <w:szCs w:val="32"/>
    </w:rPr>
  </w:style>
  <w:style w:type="paragraph" w:styleId="Caption">
    <w:name w:val="caption"/>
    <w:basedOn w:val="Normal"/>
    <w:next w:val="Normal"/>
    <w:autoRedefine/>
    <w:uiPriority w:val="35"/>
    <w:unhideWhenUsed/>
    <w:qFormat/>
    <w:rsid w:val="005D30E3"/>
    <w:pPr>
      <w:keepNext/>
      <w:spacing w:after="0" w:line="240" w:lineRule="auto"/>
      <w:jc w:val="left"/>
    </w:pPr>
    <w:rPr>
      <w:b/>
      <w:iCs/>
      <w:szCs w:val="18"/>
    </w:rPr>
  </w:style>
  <w:style w:type="character" w:customStyle="1" w:styleId="Heading3Char">
    <w:name w:val="Heading 3 Char"/>
    <w:basedOn w:val="DefaultParagraphFont"/>
    <w:link w:val="Heading3"/>
    <w:uiPriority w:val="9"/>
    <w:rsid w:val="00FA19EF"/>
    <w:rPr>
      <w:rFonts w:asciiTheme="majorHAnsi" w:eastAsiaTheme="majorEastAsia" w:hAnsiTheme="majorHAnsi" w:cstheme="majorBidi"/>
      <w:i/>
      <w:color w:val="000000" w:themeColor="text1"/>
      <w:sz w:val="24"/>
      <w:szCs w:val="24"/>
    </w:rPr>
  </w:style>
  <w:style w:type="character" w:customStyle="1" w:styleId="Heading4Char">
    <w:name w:val="Heading 4 Char"/>
    <w:basedOn w:val="DefaultParagraphFont"/>
    <w:link w:val="Heading4"/>
    <w:uiPriority w:val="9"/>
    <w:semiHidden/>
    <w:rsid w:val="00FA19E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A19E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A19E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A19E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A19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19E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541A4"/>
    <w:rPr>
      <w:color w:val="0563C1" w:themeColor="hyperlink"/>
      <w:u w:val="single"/>
    </w:rPr>
  </w:style>
  <w:style w:type="paragraph" w:customStyle="1" w:styleId="EndNoteBibliographyTitle">
    <w:name w:val="EndNote Bibliography Title"/>
    <w:basedOn w:val="Normal"/>
    <w:link w:val="EndNoteBibliographyTitleChar"/>
    <w:rsid w:val="0065562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65562E"/>
    <w:rPr>
      <w:rFonts w:ascii="Times New Roman" w:hAnsi="Times New Roman" w:cs="Times New Roman"/>
      <w:noProof/>
      <w:sz w:val="24"/>
    </w:rPr>
  </w:style>
  <w:style w:type="paragraph" w:customStyle="1" w:styleId="EndNoteBibliography">
    <w:name w:val="EndNote Bibliography"/>
    <w:basedOn w:val="Normal"/>
    <w:link w:val="EndNoteBibliographyChar"/>
    <w:rsid w:val="0065562E"/>
    <w:pPr>
      <w:spacing w:line="240" w:lineRule="auto"/>
    </w:pPr>
    <w:rPr>
      <w:rFonts w:cs="Times New Roman"/>
      <w:noProof/>
    </w:rPr>
  </w:style>
  <w:style w:type="character" w:customStyle="1" w:styleId="EndNoteBibliographyChar">
    <w:name w:val="EndNote Bibliography Char"/>
    <w:basedOn w:val="DefaultParagraphFont"/>
    <w:link w:val="EndNoteBibliography"/>
    <w:rsid w:val="0065562E"/>
    <w:rPr>
      <w:rFonts w:ascii="Times New Roman" w:hAnsi="Times New Roman" w:cs="Times New Roman"/>
      <w:noProof/>
      <w:sz w:val="24"/>
    </w:rPr>
  </w:style>
  <w:style w:type="table" w:styleId="GridTable3">
    <w:name w:val="Grid Table 3"/>
    <w:basedOn w:val="TableNormal"/>
    <w:uiPriority w:val="48"/>
    <w:rsid w:val="005D30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
    <w:name w:val="List Table 2"/>
    <w:basedOn w:val="TableNormal"/>
    <w:uiPriority w:val="47"/>
    <w:rsid w:val="005D30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CB5607"/>
    <w:pPr>
      <w:spacing w:after="0" w:line="240" w:lineRule="auto"/>
      <w:ind w:firstLine="567"/>
      <w:jc w:val="both"/>
    </w:pPr>
    <w:rPr>
      <w:rFonts w:ascii="Times New Roman" w:hAnsi="Times New Roman"/>
      <w:sz w:val="24"/>
    </w:rPr>
  </w:style>
  <w:style w:type="paragraph" w:styleId="NormalWeb">
    <w:name w:val="Normal (Web)"/>
    <w:basedOn w:val="Normal"/>
    <w:uiPriority w:val="99"/>
    <w:semiHidden/>
    <w:unhideWhenUsed/>
    <w:rsid w:val="00061C92"/>
    <w:pPr>
      <w:spacing w:before="100" w:beforeAutospacing="1" w:after="100" w:afterAutospacing="1" w:line="240" w:lineRule="auto"/>
      <w:ind w:firstLine="0"/>
      <w:jc w:val="left"/>
    </w:pPr>
    <w:rPr>
      <w:rFonts w:eastAsiaTheme="minorEastAsia" w:cs="Times New Roman"/>
      <w:szCs w:val="24"/>
    </w:rPr>
  </w:style>
  <w:style w:type="paragraph" w:styleId="ListParagraph">
    <w:name w:val="List Paragraph"/>
    <w:basedOn w:val="Normal"/>
    <w:uiPriority w:val="34"/>
    <w:qFormat/>
    <w:rsid w:val="00061C92"/>
    <w:pPr>
      <w:spacing w:before="0" w:after="0" w:line="240" w:lineRule="auto"/>
      <w:ind w:left="720" w:firstLine="0"/>
      <w:contextualSpacing/>
      <w:jc w:val="left"/>
    </w:pPr>
    <w:rPr>
      <w:rFonts w:eastAsiaTheme="minorEastAsia" w:cs="Times New Roman"/>
      <w:szCs w:val="24"/>
    </w:rPr>
  </w:style>
  <w:style w:type="character" w:styleId="CommentReference">
    <w:name w:val="annotation reference"/>
    <w:basedOn w:val="DefaultParagraphFont"/>
    <w:uiPriority w:val="99"/>
    <w:semiHidden/>
    <w:unhideWhenUsed/>
    <w:rsid w:val="003A6B32"/>
    <w:rPr>
      <w:sz w:val="16"/>
      <w:szCs w:val="16"/>
    </w:rPr>
  </w:style>
  <w:style w:type="paragraph" w:styleId="CommentText">
    <w:name w:val="annotation text"/>
    <w:basedOn w:val="Normal"/>
    <w:link w:val="CommentTextChar"/>
    <w:uiPriority w:val="99"/>
    <w:semiHidden/>
    <w:unhideWhenUsed/>
    <w:rsid w:val="003A6B32"/>
    <w:pPr>
      <w:spacing w:line="240" w:lineRule="auto"/>
    </w:pPr>
    <w:rPr>
      <w:sz w:val="20"/>
      <w:szCs w:val="20"/>
    </w:rPr>
  </w:style>
  <w:style w:type="character" w:customStyle="1" w:styleId="CommentTextChar">
    <w:name w:val="Comment Text Char"/>
    <w:basedOn w:val="DefaultParagraphFont"/>
    <w:link w:val="CommentText"/>
    <w:uiPriority w:val="99"/>
    <w:semiHidden/>
    <w:rsid w:val="003A6B3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A6B32"/>
    <w:rPr>
      <w:b/>
      <w:bCs/>
    </w:rPr>
  </w:style>
  <w:style w:type="character" w:customStyle="1" w:styleId="CommentSubjectChar">
    <w:name w:val="Comment Subject Char"/>
    <w:basedOn w:val="CommentTextChar"/>
    <w:link w:val="CommentSubject"/>
    <w:uiPriority w:val="99"/>
    <w:semiHidden/>
    <w:rsid w:val="003A6B32"/>
    <w:rPr>
      <w:rFonts w:ascii="Times New Roman" w:hAnsi="Times New Roman"/>
      <w:b/>
      <w:bCs/>
      <w:sz w:val="20"/>
      <w:szCs w:val="20"/>
    </w:rPr>
  </w:style>
  <w:style w:type="paragraph" w:styleId="BalloonText">
    <w:name w:val="Balloon Text"/>
    <w:basedOn w:val="Normal"/>
    <w:link w:val="BalloonTextChar"/>
    <w:uiPriority w:val="99"/>
    <w:semiHidden/>
    <w:unhideWhenUsed/>
    <w:rsid w:val="003A6B3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B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00661">
      <w:bodyDiv w:val="1"/>
      <w:marLeft w:val="0"/>
      <w:marRight w:val="0"/>
      <w:marTop w:val="0"/>
      <w:marBottom w:val="0"/>
      <w:divBdr>
        <w:top w:val="none" w:sz="0" w:space="0" w:color="auto"/>
        <w:left w:val="none" w:sz="0" w:space="0" w:color="auto"/>
        <w:bottom w:val="none" w:sz="0" w:space="0" w:color="auto"/>
        <w:right w:val="none" w:sz="0" w:space="0" w:color="auto"/>
      </w:divBdr>
    </w:div>
    <w:div w:id="199645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eza@um.edu.my" TargetMode="External"/><Relationship Id="rId13" Type="http://schemas.openxmlformats.org/officeDocument/2006/relationships/hyperlink" Target="http://data.worldbank.org/about/country-classification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who.int/nmh/publications/9789241597418/en/"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who.int/nmh/publications/ncd_report_full_en.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tif"/><Relationship Id="rId4" Type="http://schemas.openxmlformats.org/officeDocument/2006/relationships/settings" Target="settings.xml"/><Relationship Id="rId9" Type="http://schemas.openxmlformats.org/officeDocument/2006/relationships/hyperlink" Target="mailto:tstin@ummc.edu.my" TargetMode="External"/><Relationship Id="rId14" Type="http://schemas.openxmlformats.org/officeDocument/2006/relationships/hyperlink" Target="http://www3.weforum.org/docs/WEF_Harvard_HE_GlobalEconomicBurdenNonCommunicableDiseases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D542-92C7-4F28-BC44-18105E87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17</Pages>
  <Words>8611</Words>
  <Characters>49085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Amiri</dc:creator>
  <cp:keywords/>
  <dc:description/>
  <cp:lastModifiedBy>Reza Amiri</cp:lastModifiedBy>
  <cp:revision>13</cp:revision>
  <dcterms:created xsi:type="dcterms:W3CDTF">2015-08-14T00:04:00Z</dcterms:created>
  <dcterms:modified xsi:type="dcterms:W3CDTF">2015-08-18T08:16:00Z</dcterms:modified>
</cp:coreProperties>
</file>